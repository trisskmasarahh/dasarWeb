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7CBF" w:rsidRPr="00CD524C" w:rsidRDefault="00D97CBF" w:rsidP="00D97CBF">
      <w:pPr>
        <w:jc w:val="center"/>
        <w:rPr>
          <w:b/>
          <w:bCs/>
          <w:color w:val="000000"/>
          <w:sz w:val="24"/>
          <w:szCs w:val="24"/>
          <w:rPrChange w:id="0" w:author="Tri sukma Sarah" w:date="2024-09-20T08:18:00Z" w16du:dateUtc="2024-09-20T01:18:00Z">
            <w:rPr>
              <w:b/>
              <w:bCs/>
              <w:sz w:val="24"/>
              <w:szCs w:val="24"/>
            </w:rPr>
          </w:rPrChange>
        </w:rPr>
      </w:pPr>
      <w:r w:rsidRPr="00CD524C">
        <w:rPr>
          <w:b/>
          <w:bCs/>
          <w:color w:val="000000"/>
          <w:sz w:val="24"/>
          <w:szCs w:val="24"/>
          <w:rPrChange w:id="1" w:author="Tri sukma Sarah" w:date="2024-09-20T08:18:00Z" w16du:dateUtc="2024-09-20T01:18:00Z">
            <w:rPr>
              <w:b/>
              <w:bCs/>
              <w:sz w:val="24"/>
              <w:szCs w:val="24"/>
            </w:rPr>
          </w:rPrChange>
        </w:rPr>
        <w:t>LAPORAN KERJA PEMOGRAMAN BERBASIS OBJEK</w:t>
      </w:r>
    </w:p>
    <w:p w:rsidR="00D97CBF" w:rsidRPr="00CD524C" w:rsidRDefault="00D97CBF" w:rsidP="00D97CBF">
      <w:pPr>
        <w:jc w:val="center"/>
        <w:rPr>
          <w:b/>
          <w:bCs/>
          <w:color w:val="000000"/>
          <w:sz w:val="24"/>
          <w:szCs w:val="24"/>
          <w:rPrChange w:id="2" w:author="Tri sukma Sarah" w:date="2024-09-20T08:18:00Z" w16du:dateUtc="2024-09-20T01:18:00Z">
            <w:rPr>
              <w:b/>
              <w:bCs/>
              <w:sz w:val="24"/>
              <w:szCs w:val="24"/>
            </w:rPr>
          </w:rPrChange>
        </w:rPr>
      </w:pPr>
    </w:p>
    <w:p w:rsidR="00CF01E6" w:rsidRPr="00CD524C" w:rsidRDefault="00D97CBF">
      <w:pPr>
        <w:rPr>
          <w:b/>
          <w:bCs/>
          <w:color w:val="000000"/>
          <w:rPrChange w:id="3" w:author="Tri sukma Sarah" w:date="2024-09-20T08:18:00Z" w16du:dateUtc="2024-09-20T01:18:00Z">
            <w:rPr>
              <w:b/>
              <w:bCs/>
            </w:rPr>
          </w:rPrChange>
        </w:rPr>
      </w:pPr>
      <w:r w:rsidRPr="00CD524C">
        <w:rPr>
          <w:b/>
          <w:bCs/>
          <w:color w:val="000000"/>
          <w:rPrChange w:id="4" w:author="Tri sukma Sarah" w:date="2024-09-20T08:18:00Z" w16du:dateUtc="2024-09-20T01:18:00Z">
            <w:rPr>
              <w:b/>
              <w:bCs/>
            </w:rPr>
          </w:rPrChange>
        </w:rPr>
        <w:t>ANGGOTA KELOMPOK:</w:t>
      </w:r>
    </w:p>
    <w:p w:rsidR="00D97CBF" w:rsidRPr="00CD524C" w:rsidRDefault="00D97CBF" w:rsidP="00D97CBF">
      <w:pPr>
        <w:pStyle w:val="ListParagraph"/>
        <w:numPr>
          <w:ilvl w:val="0"/>
          <w:numId w:val="1"/>
        </w:numPr>
        <w:rPr>
          <w:color w:val="000000"/>
          <w:rPrChange w:id="5" w:author="Tri sukma Sarah" w:date="2024-09-20T08:18:00Z" w16du:dateUtc="2024-09-20T01:18:00Z">
            <w:rPr/>
          </w:rPrChange>
        </w:rPr>
      </w:pPr>
      <w:r w:rsidRPr="00CD524C">
        <w:rPr>
          <w:color w:val="000000"/>
          <w:rPrChange w:id="6" w:author="Tri sukma Sarah" w:date="2024-09-20T08:18:00Z" w16du:dateUtc="2024-09-20T01:18:00Z">
            <w:rPr/>
          </w:rPrChange>
        </w:rPr>
        <w:t xml:space="preserve">Muhammad </w:t>
      </w:r>
      <w:proofErr w:type="spellStart"/>
      <w:r w:rsidRPr="00CD524C">
        <w:rPr>
          <w:color w:val="000000"/>
          <w:rPrChange w:id="7" w:author="Tri sukma Sarah" w:date="2024-09-20T08:18:00Z" w16du:dateUtc="2024-09-20T01:18:00Z">
            <w:rPr/>
          </w:rPrChange>
        </w:rPr>
        <w:t>Irsyad</w:t>
      </w:r>
      <w:proofErr w:type="spellEnd"/>
      <w:r w:rsidRPr="00CD524C">
        <w:rPr>
          <w:color w:val="000000"/>
          <w:rPrChange w:id="8" w:author="Tri sukma Sarah" w:date="2024-09-20T08:18:00Z" w16du:dateUtc="2024-09-20T01:18:00Z">
            <w:rPr/>
          </w:rPrChange>
        </w:rPr>
        <w:t xml:space="preserve"> Dimas A.</w:t>
      </w:r>
      <w:r w:rsidRPr="00CD524C">
        <w:rPr>
          <w:color w:val="000000"/>
          <w:rPrChange w:id="9" w:author="Tri sukma Sarah" w:date="2024-09-20T08:18:00Z" w16du:dateUtc="2024-09-20T01:18:00Z">
            <w:rPr/>
          </w:rPrChange>
        </w:rPr>
        <w:t xml:space="preserve">  </w:t>
      </w:r>
      <w:r w:rsidRPr="00CD524C">
        <w:rPr>
          <w:color w:val="000000"/>
          <w:rPrChange w:id="10" w:author="Tri sukma Sarah" w:date="2024-09-20T08:18:00Z" w16du:dateUtc="2024-09-20T01:18:00Z">
            <w:rPr/>
          </w:rPrChange>
        </w:rPr>
        <w:t xml:space="preserve"> (17)</w:t>
      </w:r>
    </w:p>
    <w:p w:rsidR="00D97CBF" w:rsidRPr="00CD524C" w:rsidRDefault="00D97CBF" w:rsidP="00D97CBF">
      <w:pPr>
        <w:pStyle w:val="ListParagraph"/>
        <w:numPr>
          <w:ilvl w:val="0"/>
          <w:numId w:val="1"/>
        </w:numPr>
        <w:tabs>
          <w:tab w:val="center" w:pos="3112"/>
        </w:tabs>
        <w:rPr>
          <w:color w:val="000000"/>
          <w:rPrChange w:id="11" w:author="Tri sukma Sarah" w:date="2024-09-20T08:18:00Z" w16du:dateUtc="2024-09-20T01:18:00Z">
            <w:rPr/>
          </w:rPrChange>
        </w:rPr>
      </w:pPr>
      <w:r w:rsidRPr="00CD524C">
        <w:rPr>
          <w:color w:val="000000"/>
          <w:rPrChange w:id="12" w:author="Tri sukma Sarah" w:date="2024-09-20T08:18:00Z" w16du:dateUtc="2024-09-20T01:18:00Z">
            <w:rPr/>
          </w:rPrChange>
        </w:rPr>
        <w:t>Ghaffar Abdull Ja’far</w:t>
      </w:r>
      <w:r w:rsidRPr="00CD524C">
        <w:rPr>
          <w:color w:val="000000"/>
          <w:rPrChange w:id="13" w:author="Tri sukma Sarah" w:date="2024-09-20T08:18:00Z" w16du:dateUtc="2024-09-20T01:18:00Z">
            <w:rPr/>
          </w:rPrChange>
        </w:rPr>
        <w:tab/>
      </w:r>
      <w:r w:rsidRPr="00CD524C">
        <w:rPr>
          <w:color w:val="000000"/>
          <w:rPrChange w:id="14" w:author="Tri sukma Sarah" w:date="2024-09-20T08:18:00Z" w16du:dateUtc="2024-09-20T01:18:00Z">
            <w:rPr/>
          </w:rPrChange>
        </w:rPr>
        <w:t xml:space="preserve">              </w:t>
      </w:r>
      <w:proofErr w:type="gramStart"/>
      <w:r w:rsidRPr="00CD524C">
        <w:rPr>
          <w:color w:val="000000"/>
          <w:rPrChange w:id="15" w:author="Tri sukma Sarah" w:date="2024-09-20T08:18:00Z" w16du:dateUtc="2024-09-20T01:18:00Z">
            <w:rPr/>
          </w:rPrChange>
        </w:rPr>
        <w:t xml:space="preserve">   </w:t>
      </w:r>
      <w:r w:rsidRPr="00CD524C">
        <w:rPr>
          <w:color w:val="000000"/>
          <w:rPrChange w:id="16" w:author="Tri sukma Sarah" w:date="2024-09-20T08:18:00Z" w16du:dateUtc="2024-09-20T01:18:00Z">
            <w:rPr/>
          </w:rPrChange>
        </w:rPr>
        <w:t>(</w:t>
      </w:r>
      <w:proofErr w:type="gramEnd"/>
      <w:r w:rsidRPr="00CD524C">
        <w:rPr>
          <w:color w:val="000000"/>
          <w:rPrChange w:id="17" w:author="Tri sukma Sarah" w:date="2024-09-20T08:18:00Z" w16du:dateUtc="2024-09-20T01:18:00Z">
            <w:rPr/>
          </w:rPrChange>
        </w:rPr>
        <w:t>13)</w:t>
      </w:r>
    </w:p>
    <w:p w:rsidR="00D97CBF" w:rsidRPr="00CD524C" w:rsidRDefault="00D97CBF" w:rsidP="00D97CBF">
      <w:pPr>
        <w:pStyle w:val="ListParagraph"/>
        <w:numPr>
          <w:ilvl w:val="0"/>
          <w:numId w:val="1"/>
        </w:numPr>
        <w:rPr>
          <w:color w:val="000000"/>
          <w:rPrChange w:id="18" w:author="Tri sukma Sarah" w:date="2024-09-20T08:18:00Z" w16du:dateUtc="2024-09-20T01:18:00Z">
            <w:rPr/>
          </w:rPrChange>
        </w:rPr>
      </w:pPr>
      <w:proofErr w:type="spellStart"/>
      <w:r w:rsidRPr="00CD524C">
        <w:rPr>
          <w:color w:val="000000"/>
          <w:rPrChange w:id="19" w:author="Tri sukma Sarah" w:date="2024-09-20T08:18:00Z" w16du:dateUtc="2024-09-20T01:18:00Z">
            <w:rPr/>
          </w:rPrChange>
        </w:rPr>
        <w:t>Soultan</w:t>
      </w:r>
      <w:proofErr w:type="spellEnd"/>
      <w:r w:rsidRPr="00CD524C">
        <w:rPr>
          <w:color w:val="000000"/>
          <w:rPrChange w:id="20" w:author="Tri sukma Sarah" w:date="2024-09-20T08:18:00Z" w16du:dateUtc="2024-09-20T01:18:00Z">
            <w:rPr/>
          </w:rPrChange>
        </w:rPr>
        <w:t xml:space="preserve"> Mohammad Agnar B. (24)</w:t>
      </w:r>
    </w:p>
    <w:p w:rsidR="00D97CBF" w:rsidRPr="00CD524C" w:rsidRDefault="00D97CBF" w:rsidP="00D97CBF">
      <w:pPr>
        <w:pStyle w:val="ListParagraph"/>
        <w:numPr>
          <w:ilvl w:val="0"/>
          <w:numId w:val="1"/>
        </w:numPr>
        <w:tabs>
          <w:tab w:val="center" w:pos="3137"/>
        </w:tabs>
        <w:rPr>
          <w:color w:val="000000"/>
          <w:rPrChange w:id="21" w:author="Tri sukma Sarah" w:date="2024-09-20T08:18:00Z" w16du:dateUtc="2024-09-20T01:18:00Z">
            <w:rPr/>
          </w:rPrChange>
        </w:rPr>
      </w:pPr>
      <w:r w:rsidRPr="00CD524C">
        <w:rPr>
          <w:color w:val="000000"/>
          <w:rPrChange w:id="22" w:author="Tri sukma Sarah" w:date="2024-09-20T08:18:00Z" w16du:dateUtc="2024-09-20T01:18:00Z">
            <w:rPr/>
          </w:rPrChange>
        </w:rPr>
        <w:t>Tri Sukma Sarah</w:t>
      </w:r>
      <w:r w:rsidRPr="00CD524C">
        <w:rPr>
          <w:color w:val="000000"/>
          <w:rPrChange w:id="23" w:author="Tri sukma Sarah" w:date="2024-09-20T08:18:00Z" w16du:dateUtc="2024-09-20T01:18:00Z">
            <w:rPr/>
          </w:rPrChange>
        </w:rPr>
        <w:tab/>
      </w:r>
      <w:r w:rsidRPr="00CD524C">
        <w:rPr>
          <w:color w:val="000000"/>
          <w:rPrChange w:id="24" w:author="Tri sukma Sarah" w:date="2024-09-20T08:18:00Z" w16du:dateUtc="2024-09-20T01:18:00Z">
            <w:rPr/>
          </w:rPrChange>
        </w:rPr>
        <w:t xml:space="preserve">               </w:t>
      </w:r>
      <w:proofErr w:type="gramStart"/>
      <w:r w:rsidRPr="00CD524C">
        <w:rPr>
          <w:color w:val="000000"/>
          <w:rPrChange w:id="25" w:author="Tri sukma Sarah" w:date="2024-09-20T08:18:00Z" w16du:dateUtc="2024-09-20T01:18:00Z">
            <w:rPr/>
          </w:rPrChange>
        </w:rPr>
        <w:t xml:space="preserve">   </w:t>
      </w:r>
      <w:r w:rsidRPr="00CD524C">
        <w:rPr>
          <w:color w:val="000000"/>
          <w:rPrChange w:id="26" w:author="Tri sukma Sarah" w:date="2024-09-20T08:18:00Z" w16du:dateUtc="2024-09-20T01:18:00Z">
            <w:rPr/>
          </w:rPrChange>
        </w:rPr>
        <w:t>(</w:t>
      </w:r>
      <w:proofErr w:type="gramEnd"/>
      <w:r w:rsidRPr="00CD524C">
        <w:rPr>
          <w:color w:val="000000"/>
          <w:rPrChange w:id="27" w:author="Tri sukma Sarah" w:date="2024-09-20T08:18:00Z" w16du:dateUtc="2024-09-20T01:18:00Z">
            <w:rPr/>
          </w:rPrChange>
        </w:rPr>
        <w:t>28)</w:t>
      </w:r>
    </w:p>
    <w:p w:rsidR="00D97CBF" w:rsidRPr="00CD524C" w:rsidRDefault="00D97CBF" w:rsidP="00D97CBF">
      <w:pPr>
        <w:pStyle w:val="ListParagraph"/>
        <w:numPr>
          <w:ilvl w:val="0"/>
          <w:numId w:val="1"/>
        </w:numPr>
        <w:tabs>
          <w:tab w:val="center" w:pos="3137"/>
        </w:tabs>
        <w:spacing w:after="1010"/>
        <w:rPr>
          <w:color w:val="000000"/>
          <w:rPrChange w:id="28" w:author="Tri sukma Sarah" w:date="2024-09-20T08:18:00Z" w16du:dateUtc="2024-09-20T01:18:00Z">
            <w:rPr/>
          </w:rPrChange>
        </w:rPr>
      </w:pPr>
      <w:proofErr w:type="spellStart"/>
      <w:r w:rsidRPr="00CD524C">
        <w:rPr>
          <w:color w:val="000000"/>
          <w:rPrChange w:id="29" w:author="Tri sukma Sarah" w:date="2024-09-20T08:18:00Z" w16du:dateUtc="2024-09-20T01:18:00Z">
            <w:rPr/>
          </w:rPrChange>
        </w:rPr>
        <w:t>Varizky</w:t>
      </w:r>
      <w:proofErr w:type="spellEnd"/>
      <w:r w:rsidRPr="00CD524C">
        <w:rPr>
          <w:color w:val="000000"/>
          <w:rPrChange w:id="30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31" w:author="Tri sukma Sarah" w:date="2024-09-20T08:18:00Z" w16du:dateUtc="2024-09-20T01:18:00Z">
            <w:rPr/>
          </w:rPrChange>
        </w:rPr>
        <w:t>Naldiba</w:t>
      </w:r>
      <w:proofErr w:type="spellEnd"/>
      <w:r w:rsidRPr="00CD524C">
        <w:rPr>
          <w:color w:val="000000"/>
          <w:rPrChange w:id="32" w:author="Tri sukma Sarah" w:date="2024-09-20T08:18:00Z" w16du:dateUtc="2024-09-20T01:18:00Z">
            <w:rPr/>
          </w:rPrChange>
        </w:rPr>
        <w:t xml:space="preserve"> R.</w:t>
      </w:r>
      <w:r w:rsidRPr="00CD524C">
        <w:rPr>
          <w:color w:val="000000"/>
          <w:rPrChange w:id="33" w:author="Tri sukma Sarah" w:date="2024-09-20T08:18:00Z" w16du:dateUtc="2024-09-20T01:18:00Z">
            <w:rPr/>
          </w:rPrChange>
        </w:rPr>
        <w:tab/>
      </w:r>
      <w:r w:rsidRPr="00CD524C">
        <w:rPr>
          <w:color w:val="000000"/>
          <w:rPrChange w:id="34" w:author="Tri sukma Sarah" w:date="2024-09-20T08:18:00Z" w16du:dateUtc="2024-09-20T01:18:00Z">
            <w:rPr/>
          </w:rPrChange>
        </w:rPr>
        <w:t xml:space="preserve">                  </w:t>
      </w:r>
      <w:r w:rsidRPr="00CD524C">
        <w:rPr>
          <w:color w:val="000000"/>
          <w:rPrChange w:id="35" w:author="Tri sukma Sarah" w:date="2024-09-20T08:18:00Z" w16du:dateUtc="2024-09-20T01:18:00Z">
            <w:rPr/>
          </w:rPrChange>
        </w:rPr>
        <w:t>(29)</w:t>
      </w:r>
    </w:p>
    <w:p w:rsidR="00D97CBF" w:rsidRPr="00CD524C" w:rsidRDefault="00D97CBF" w:rsidP="00D97CBF">
      <w:pPr>
        <w:pStyle w:val="ListParagraph"/>
        <w:tabs>
          <w:tab w:val="center" w:pos="3137"/>
        </w:tabs>
        <w:spacing w:after="1010"/>
        <w:rPr>
          <w:color w:val="000000"/>
          <w:rPrChange w:id="36" w:author="Tri sukma Sarah" w:date="2024-09-20T08:18:00Z" w16du:dateUtc="2024-09-20T01:18:00Z">
            <w:rPr/>
          </w:rPrChange>
        </w:rPr>
      </w:pPr>
    </w:p>
    <w:p w:rsidR="00D97CBF" w:rsidRPr="00CD524C" w:rsidRDefault="00D97CBF" w:rsidP="00D97CBF">
      <w:pPr>
        <w:pStyle w:val="ListParagraph"/>
        <w:tabs>
          <w:tab w:val="center" w:pos="3137"/>
        </w:tabs>
        <w:spacing w:after="1010"/>
        <w:rPr>
          <w:color w:val="000000"/>
          <w:rPrChange w:id="37" w:author="Tri sukma Sarah" w:date="2024-09-20T08:18:00Z" w16du:dateUtc="2024-09-20T01:18:00Z">
            <w:rPr/>
          </w:rPrChange>
        </w:rPr>
      </w:pPr>
    </w:p>
    <w:p w:rsidR="00D97CBF" w:rsidRPr="00CD524C" w:rsidRDefault="00D97CBF" w:rsidP="00D97CBF">
      <w:pPr>
        <w:pStyle w:val="ListParagraph"/>
        <w:tabs>
          <w:tab w:val="center" w:pos="3137"/>
        </w:tabs>
        <w:spacing w:after="1010"/>
        <w:rPr>
          <w:color w:val="000000"/>
          <w:rPrChange w:id="38" w:author="Tri sukma Sarah" w:date="2024-09-20T08:18:00Z" w16du:dateUtc="2024-09-20T01:18:00Z">
            <w:rPr/>
          </w:rPrChange>
        </w:rPr>
      </w:pPr>
      <w:proofErr w:type="spellStart"/>
      <w:r w:rsidRPr="00CD524C">
        <w:rPr>
          <w:color w:val="000000"/>
          <w:rPrChange w:id="39" w:author="Tri sukma Sarah" w:date="2024-09-20T08:18:00Z" w16du:dateUtc="2024-09-20T01:18:00Z">
            <w:rPr/>
          </w:rPrChange>
        </w:rPr>
        <w:t>Pertanyaan</w:t>
      </w:r>
      <w:proofErr w:type="spellEnd"/>
      <w:r w:rsidRPr="00CD524C">
        <w:rPr>
          <w:color w:val="000000"/>
          <w:rPrChange w:id="40" w:author="Tri sukma Sarah" w:date="2024-09-20T08:18:00Z" w16du:dateUtc="2024-09-20T01:18:00Z">
            <w:rPr/>
          </w:rPrChange>
        </w:rPr>
        <w:t>:</w:t>
      </w:r>
    </w:p>
    <w:p w:rsidR="00D97CBF" w:rsidRPr="00CD524C" w:rsidRDefault="00D97CBF" w:rsidP="00D97CBF">
      <w:pPr>
        <w:pStyle w:val="ListParagraph"/>
        <w:numPr>
          <w:ilvl w:val="0"/>
          <w:numId w:val="2"/>
        </w:numPr>
        <w:tabs>
          <w:tab w:val="center" w:pos="3137"/>
        </w:tabs>
        <w:spacing w:after="1010"/>
        <w:rPr>
          <w:color w:val="000000"/>
          <w:rPrChange w:id="41" w:author="Tri sukma Sarah" w:date="2024-09-20T08:18:00Z" w16du:dateUtc="2024-09-20T01:18:00Z">
            <w:rPr/>
          </w:rPrChange>
        </w:rPr>
      </w:pPr>
      <w:r w:rsidRPr="00CD524C">
        <w:rPr>
          <w:color w:val="000000"/>
          <w:rPrChange w:id="42" w:author="Tri sukma Sarah" w:date="2024-09-20T08:18:00Z" w16du:dateUtc="2024-09-20T01:18:00Z">
            <w:rPr/>
          </w:rPrChange>
        </w:rPr>
        <w:t xml:space="preserve">Saat Anda </w:t>
      </w:r>
      <w:proofErr w:type="spellStart"/>
      <w:r w:rsidRPr="00CD524C">
        <w:rPr>
          <w:color w:val="000000"/>
          <w:rPrChange w:id="43" w:author="Tri sukma Sarah" w:date="2024-09-20T08:18:00Z" w16du:dateUtc="2024-09-20T01:18:00Z">
            <w:rPr/>
          </w:rPrChange>
        </w:rPr>
        <w:t>membuat</w:t>
      </w:r>
      <w:proofErr w:type="spellEnd"/>
      <w:r w:rsidRPr="00CD524C">
        <w:rPr>
          <w:color w:val="000000"/>
          <w:rPrChange w:id="44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45" w:author="Tri sukma Sarah" w:date="2024-09-20T08:18:00Z" w16du:dateUtc="2024-09-20T01:18:00Z">
            <w:rPr/>
          </w:rPrChange>
        </w:rPr>
        <w:t>konstruktor</w:t>
      </w:r>
      <w:proofErr w:type="spellEnd"/>
      <w:r w:rsidRPr="00CD524C">
        <w:rPr>
          <w:color w:val="000000"/>
          <w:rPrChange w:id="46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47" w:author="Tri sukma Sarah" w:date="2024-09-20T08:18:00Z" w16du:dateUtc="2024-09-20T01:18:00Z">
            <w:rPr/>
          </w:rPrChange>
        </w:rPr>
        <w:t>untuk</w:t>
      </w:r>
      <w:proofErr w:type="spellEnd"/>
      <w:r w:rsidRPr="00CD524C">
        <w:rPr>
          <w:color w:val="000000"/>
          <w:rPrChange w:id="48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49" w:author="Tri sukma Sarah" w:date="2024-09-20T08:18:00Z" w16du:dateUtc="2024-09-20T01:18:00Z">
            <w:rPr/>
          </w:rPrChange>
        </w:rPr>
        <w:t>melaksanakan</w:t>
      </w:r>
      <w:proofErr w:type="spellEnd"/>
      <w:r w:rsidRPr="00CD524C">
        <w:rPr>
          <w:color w:val="000000"/>
          <w:rPrChange w:id="50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51" w:author="Tri sukma Sarah" w:date="2024-09-20T08:18:00Z" w16du:dateUtc="2024-09-20T01:18:00Z">
            <w:rPr/>
          </w:rPrChange>
        </w:rPr>
        <w:t>instruksi</w:t>
      </w:r>
      <w:proofErr w:type="spellEnd"/>
      <w:r w:rsidRPr="00CD524C">
        <w:rPr>
          <w:color w:val="000000"/>
          <w:rPrChange w:id="52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53" w:author="Tri sukma Sarah" w:date="2024-09-20T08:18:00Z" w16du:dateUtc="2024-09-20T01:18:00Z">
            <w:rPr/>
          </w:rPrChange>
        </w:rPr>
        <w:t>nomor</w:t>
      </w:r>
      <w:proofErr w:type="spellEnd"/>
      <w:r w:rsidRPr="00CD524C">
        <w:rPr>
          <w:color w:val="000000"/>
          <w:rPrChange w:id="54" w:author="Tri sukma Sarah" w:date="2024-09-20T08:18:00Z" w16du:dateUtc="2024-09-20T01:18:00Z">
            <w:rPr/>
          </w:rPrChange>
        </w:rPr>
        <w:t xml:space="preserve"> 4, </w:t>
      </w:r>
      <w:proofErr w:type="spellStart"/>
      <w:r w:rsidRPr="00CD524C">
        <w:rPr>
          <w:color w:val="000000"/>
          <w:rPrChange w:id="55" w:author="Tri sukma Sarah" w:date="2024-09-20T08:18:00Z" w16du:dateUtc="2024-09-20T01:18:00Z">
            <w:rPr/>
          </w:rPrChange>
        </w:rPr>
        <w:t>berapa</w:t>
      </w:r>
      <w:proofErr w:type="spellEnd"/>
      <w:r w:rsidRPr="00CD524C">
        <w:rPr>
          <w:color w:val="000000"/>
          <w:rPrChange w:id="56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57" w:author="Tri sukma Sarah" w:date="2024-09-20T08:18:00Z" w16du:dateUtc="2024-09-20T01:18:00Z">
            <w:rPr/>
          </w:rPrChange>
        </w:rPr>
        <w:t>maksimal</w:t>
      </w:r>
      <w:proofErr w:type="spellEnd"/>
      <w:r w:rsidRPr="00CD524C">
        <w:rPr>
          <w:color w:val="000000"/>
          <w:rPrChange w:id="58" w:author="Tri sukma Sarah" w:date="2024-09-20T08:18:00Z" w16du:dateUtc="2024-09-20T01:18:00Z">
            <w:rPr/>
          </w:rPrChange>
        </w:rPr>
        <w:t xml:space="preserve"> parameter yang </w:t>
      </w:r>
      <w:proofErr w:type="spellStart"/>
      <w:r w:rsidRPr="00CD524C">
        <w:rPr>
          <w:color w:val="000000"/>
          <w:rPrChange w:id="59" w:author="Tri sukma Sarah" w:date="2024-09-20T08:18:00Z" w16du:dateUtc="2024-09-20T01:18:00Z">
            <w:rPr/>
          </w:rPrChange>
        </w:rPr>
        <w:t>dapat</w:t>
      </w:r>
      <w:proofErr w:type="spellEnd"/>
      <w:r w:rsidRPr="00CD524C">
        <w:rPr>
          <w:color w:val="000000"/>
          <w:rPrChange w:id="60" w:author="Tri sukma Sarah" w:date="2024-09-20T08:18:00Z" w16du:dateUtc="2024-09-20T01:18:00Z">
            <w:rPr/>
          </w:rPrChange>
        </w:rPr>
        <w:t xml:space="preserve"> kalian </w:t>
      </w:r>
      <w:proofErr w:type="spellStart"/>
      <w:r w:rsidRPr="00CD524C">
        <w:rPr>
          <w:color w:val="000000"/>
          <w:rPrChange w:id="61" w:author="Tri sukma Sarah" w:date="2024-09-20T08:18:00Z" w16du:dateUtc="2024-09-20T01:18:00Z">
            <w:rPr/>
          </w:rPrChange>
        </w:rPr>
        <w:t>gunakan</w:t>
      </w:r>
      <w:proofErr w:type="spellEnd"/>
      <w:r w:rsidRPr="00CD524C">
        <w:rPr>
          <w:color w:val="000000"/>
          <w:rPrChange w:id="62" w:author="Tri sukma Sarah" w:date="2024-09-20T08:18:00Z" w16du:dateUtc="2024-09-20T01:18:00Z">
            <w:rPr/>
          </w:rPrChange>
        </w:rPr>
        <w:t xml:space="preserve">? </w:t>
      </w:r>
      <w:proofErr w:type="spellStart"/>
      <w:r w:rsidRPr="00CD524C">
        <w:rPr>
          <w:color w:val="000000"/>
          <w:rPrChange w:id="63" w:author="Tri sukma Sarah" w:date="2024-09-20T08:18:00Z" w16du:dateUtc="2024-09-20T01:18:00Z">
            <w:rPr/>
          </w:rPrChange>
        </w:rPr>
        <w:t>Mengapa</w:t>
      </w:r>
      <w:proofErr w:type="spellEnd"/>
      <w:r w:rsidRPr="00CD524C">
        <w:rPr>
          <w:color w:val="000000"/>
          <w:rPrChange w:id="64" w:author="Tri sukma Sarah" w:date="2024-09-20T08:18:00Z" w16du:dateUtc="2024-09-20T01:18:00Z">
            <w:rPr/>
          </w:rPrChange>
        </w:rPr>
        <w:t xml:space="preserve">? </w:t>
      </w:r>
    </w:p>
    <w:p w:rsidR="00D97CBF" w:rsidRPr="00CD524C" w:rsidRDefault="00D97CBF" w:rsidP="000F3EDB">
      <w:pPr>
        <w:pStyle w:val="ListParagraph"/>
        <w:tabs>
          <w:tab w:val="center" w:pos="3137"/>
        </w:tabs>
        <w:spacing w:after="1010"/>
        <w:ind w:left="1486"/>
        <w:rPr>
          <w:color w:val="000000"/>
          <w:rPrChange w:id="65" w:author="Tri sukma Sarah" w:date="2024-09-20T08:18:00Z" w16du:dateUtc="2024-09-20T01:18:00Z">
            <w:rPr/>
          </w:rPrChange>
        </w:rPr>
      </w:pPr>
      <w:r w:rsidRPr="00CD524C">
        <w:rPr>
          <w:color w:val="000000"/>
          <w:highlight w:val="yellow"/>
          <w:rPrChange w:id="66" w:author="Tri sukma Sarah" w:date="2024-09-20T08:18:00Z" w16du:dateUtc="2024-09-20T01:18:00Z">
            <w:rPr>
              <w:highlight w:val="yellow"/>
            </w:rPr>
          </w:rPrChange>
        </w:rPr>
        <w:t>Jawab:</w:t>
      </w:r>
      <w:r w:rsidR="000F3EDB" w:rsidRPr="00CD524C">
        <w:rPr>
          <w:color w:val="000000"/>
          <w:rPrChange w:id="67" w:author="Tri sukma Sarah" w:date="2024-09-20T08:18:00Z" w16du:dateUtc="2024-09-20T01:18:00Z">
            <w:rPr/>
          </w:rPrChange>
        </w:rPr>
        <w:t xml:space="preserve"> Tidak </w:t>
      </w:r>
      <w:proofErr w:type="spellStart"/>
      <w:r w:rsidR="000F3EDB" w:rsidRPr="00CD524C">
        <w:rPr>
          <w:color w:val="000000"/>
          <w:rPrChange w:id="68" w:author="Tri sukma Sarah" w:date="2024-09-20T08:18:00Z" w16du:dateUtc="2024-09-20T01:18:00Z">
            <w:rPr/>
          </w:rPrChange>
        </w:rPr>
        <w:t>ada</w:t>
      </w:r>
      <w:proofErr w:type="spellEnd"/>
      <w:r w:rsidR="000F3EDB" w:rsidRPr="00CD524C">
        <w:rPr>
          <w:color w:val="000000"/>
          <w:rPrChange w:id="69" w:author="Tri sukma Sarah" w:date="2024-09-20T08:18:00Z" w16du:dateUtc="2024-09-20T01:18:00Z">
            <w:rPr/>
          </w:rPrChange>
        </w:rPr>
        <w:t xml:space="preserve"> Batasan parameter, Karena </w:t>
      </w:r>
      <w:r w:rsidR="00534E35" w:rsidRPr="00CD524C">
        <w:rPr>
          <w:color w:val="000000"/>
          <w:rPrChange w:id="70" w:author="Tri sukma Sarah" w:date="2024-09-20T08:18:00Z" w16du:dateUtc="2024-09-20T01:18:00Z">
            <w:rPr/>
          </w:rPrChange>
        </w:rPr>
        <w:t xml:space="preserve">Java </w:t>
      </w:r>
      <w:proofErr w:type="spellStart"/>
      <w:r w:rsidR="00534E35" w:rsidRPr="00CD524C">
        <w:rPr>
          <w:color w:val="000000"/>
          <w:rPrChange w:id="71" w:author="Tri sukma Sarah" w:date="2024-09-20T08:18:00Z" w16du:dateUtc="2024-09-20T01:18:00Z">
            <w:rPr/>
          </w:rPrChange>
        </w:rPr>
        <w:t>dirancang</w:t>
      </w:r>
      <w:proofErr w:type="spellEnd"/>
      <w:r w:rsidR="00534E35" w:rsidRPr="00CD524C">
        <w:rPr>
          <w:color w:val="000000"/>
          <w:rPrChange w:id="72" w:author="Tri sukma Sarah" w:date="2024-09-20T08:18:00Z" w16du:dateUtc="2024-09-20T01:18:00Z">
            <w:rPr/>
          </w:rPrChange>
        </w:rPr>
        <w:t xml:space="preserve"> </w:t>
      </w:r>
      <w:proofErr w:type="spellStart"/>
      <w:r w:rsidR="00534E35" w:rsidRPr="00CD524C">
        <w:rPr>
          <w:color w:val="000000"/>
          <w:rPrChange w:id="73" w:author="Tri sukma Sarah" w:date="2024-09-20T08:18:00Z" w16du:dateUtc="2024-09-20T01:18:00Z">
            <w:rPr/>
          </w:rPrChange>
        </w:rPr>
        <w:t>untuk</w:t>
      </w:r>
      <w:proofErr w:type="spellEnd"/>
      <w:r w:rsidR="00534E35" w:rsidRPr="00CD524C">
        <w:rPr>
          <w:color w:val="000000"/>
          <w:rPrChange w:id="74" w:author="Tri sukma Sarah" w:date="2024-09-20T08:18:00Z" w16du:dateUtc="2024-09-20T01:18:00Z">
            <w:rPr/>
          </w:rPrChange>
        </w:rPr>
        <w:t xml:space="preserve"> </w:t>
      </w:r>
      <w:proofErr w:type="spellStart"/>
      <w:r w:rsidR="00534E35" w:rsidRPr="00CD524C">
        <w:rPr>
          <w:color w:val="000000"/>
          <w:rPrChange w:id="75" w:author="Tri sukma Sarah" w:date="2024-09-20T08:18:00Z" w16du:dateUtc="2024-09-20T01:18:00Z">
            <w:rPr/>
          </w:rPrChange>
        </w:rPr>
        <w:t>fleksibilitas</w:t>
      </w:r>
      <w:proofErr w:type="spellEnd"/>
      <w:r w:rsidR="00534E35" w:rsidRPr="00CD524C">
        <w:rPr>
          <w:color w:val="000000"/>
          <w:rPrChange w:id="76" w:author="Tri sukma Sarah" w:date="2024-09-20T08:18:00Z" w16du:dateUtc="2024-09-20T01:18:00Z">
            <w:rPr/>
          </w:rPrChange>
        </w:rPr>
        <w:t xml:space="preserve"> dan </w:t>
      </w:r>
      <w:proofErr w:type="spellStart"/>
      <w:r w:rsidR="00534E35" w:rsidRPr="00CD524C">
        <w:rPr>
          <w:color w:val="000000"/>
          <w:rPrChange w:id="77" w:author="Tri sukma Sarah" w:date="2024-09-20T08:18:00Z" w16du:dateUtc="2024-09-20T01:18:00Z">
            <w:rPr/>
          </w:rPrChange>
        </w:rPr>
        <w:t>skalabilitas</w:t>
      </w:r>
      <w:proofErr w:type="spellEnd"/>
      <w:r w:rsidR="00534E35" w:rsidRPr="00CD524C">
        <w:rPr>
          <w:color w:val="000000"/>
          <w:rPrChange w:id="78" w:author="Tri sukma Sarah" w:date="2024-09-20T08:18:00Z" w16du:dateUtc="2024-09-20T01:18:00Z">
            <w:rPr/>
          </w:rPrChange>
        </w:rPr>
        <w:t>.</w:t>
      </w:r>
    </w:p>
    <w:p w:rsidR="000F3EDB" w:rsidRPr="00CD524C" w:rsidRDefault="000F3EDB" w:rsidP="000F3EDB">
      <w:pPr>
        <w:pStyle w:val="ListParagraph"/>
        <w:tabs>
          <w:tab w:val="center" w:pos="3137"/>
        </w:tabs>
        <w:spacing w:after="1010"/>
        <w:ind w:left="1486"/>
        <w:rPr>
          <w:color w:val="000000"/>
          <w:rPrChange w:id="79" w:author="Tri sukma Sarah" w:date="2024-09-20T08:18:00Z" w16du:dateUtc="2024-09-20T01:18:00Z">
            <w:rPr/>
          </w:rPrChange>
        </w:rPr>
      </w:pPr>
    </w:p>
    <w:p w:rsidR="00D97CBF" w:rsidRPr="00CD524C" w:rsidRDefault="00D97CBF" w:rsidP="00D97CBF">
      <w:pPr>
        <w:pStyle w:val="ListParagraph"/>
        <w:numPr>
          <w:ilvl w:val="0"/>
          <w:numId w:val="2"/>
        </w:numPr>
        <w:tabs>
          <w:tab w:val="center" w:pos="3137"/>
        </w:tabs>
        <w:spacing w:after="1010"/>
        <w:rPr>
          <w:color w:val="000000"/>
          <w:rPrChange w:id="80" w:author="Tri sukma Sarah" w:date="2024-09-20T08:18:00Z" w16du:dateUtc="2024-09-20T01:18:00Z">
            <w:rPr/>
          </w:rPrChange>
        </w:rPr>
      </w:pPr>
      <w:proofErr w:type="spellStart"/>
      <w:r w:rsidRPr="00CD524C">
        <w:rPr>
          <w:color w:val="000000"/>
          <w:rPrChange w:id="81" w:author="Tri sukma Sarah" w:date="2024-09-20T08:18:00Z" w16du:dateUtc="2024-09-20T01:18:00Z">
            <w:rPr/>
          </w:rPrChange>
        </w:rPr>
        <w:t>Jalankan</w:t>
      </w:r>
      <w:proofErr w:type="spellEnd"/>
      <w:r w:rsidRPr="00CD524C">
        <w:rPr>
          <w:color w:val="000000"/>
          <w:rPrChange w:id="82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83" w:author="Tri sukma Sarah" w:date="2024-09-20T08:18:00Z" w16du:dateUtc="2024-09-20T01:18:00Z">
            <w:rPr/>
          </w:rPrChange>
        </w:rPr>
        <w:t>aplikasi</w:t>
      </w:r>
      <w:proofErr w:type="spellEnd"/>
      <w:r w:rsidRPr="00CD524C">
        <w:rPr>
          <w:color w:val="000000"/>
          <w:rPrChange w:id="84" w:author="Tri sukma Sarah" w:date="2024-09-20T08:18:00Z" w16du:dateUtc="2024-09-20T01:18:00Z">
            <w:rPr/>
          </w:rPrChange>
        </w:rPr>
        <w:t xml:space="preserve"> yang </w:t>
      </w:r>
      <w:proofErr w:type="spellStart"/>
      <w:r w:rsidRPr="00CD524C">
        <w:rPr>
          <w:color w:val="000000"/>
          <w:rPrChange w:id="85" w:author="Tri sukma Sarah" w:date="2024-09-20T08:18:00Z" w16du:dateUtc="2024-09-20T01:18:00Z">
            <w:rPr/>
          </w:rPrChange>
        </w:rPr>
        <w:t>telah</w:t>
      </w:r>
      <w:proofErr w:type="spellEnd"/>
      <w:r w:rsidRPr="00CD524C">
        <w:rPr>
          <w:color w:val="000000"/>
          <w:rPrChange w:id="86" w:author="Tri sukma Sarah" w:date="2024-09-20T08:18:00Z" w16du:dateUtc="2024-09-20T01:18:00Z">
            <w:rPr/>
          </w:rPrChange>
        </w:rPr>
        <w:t xml:space="preserve"> Anda </w:t>
      </w:r>
      <w:proofErr w:type="spellStart"/>
      <w:r w:rsidRPr="00CD524C">
        <w:rPr>
          <w:color w:val="000000"/>
          <w:rPrChange w:id="87" w:author="Tri sukma Sarah" w:date="2024-09-20T08:18:00Z" w16du:dateUtc="2024-09-20T01:18:00Z">
            <w:rPr/>
          </w:rPrChange>
        </w:rPr>
        <w:t>kerjakan</w:t>
      </w:r>
      <w:proofErr w:type="spellEnd"/>
      <w:r w:rsidRPr="00CD524C">
        <w:rPr>
          <w:color w:val="000000"/>
          <w:rPrChange w:id="88" w:author="Tri sukma Sarah" w:date="2024-09-20T08:18:00Z" w16du:dateUtc="2024-09-20T01:18:00Z">
            <w:rPr/>
          </w:rPrChange>
        </w:rPr>
        <w:t xml:space="preserve"> dan buat </w:t>
      </w:r>
      <w:proofErr w:type="spellStart"/>
      <w:r w:rsidRPr="00CD524C">
        <w:rPr>
          <w:color w:val="000000"/>
          <w:rPrChange w:id="89" w:author="Tri sukma Sarah" w:date="2024-09-20T08:18:00Z" w16du:dateUtc="2024-09-20T01:18:00Z">
            <w:rPr/>
          </w:rPrChange>
        </w:rPr>
        <w:t>objek</w:t>
      </w:r>
      <w:proofErr w:type="spellEnd"/>
      <w:r w:rsidRPr="00CD524C">
        <w:rPr>
          <w:color w:val="000000"/>
          <w:rPrChange w:id="90" w:author="Tri sukma Sarah" w:date="2024-09-20T08:18:00Z" w16du:dateUtc="2024-09-20T01:18:00Z">
            <w:rPr/>
          </w:rPrChange>
        </w:rPr>
        <w:t xml:space="preserve"> hp </w:t>
      </w:r>
      <w:proofErr w:type="spellStart"/>
      <w:r w:rsidRPr="00CD524C">
        <w:rPr>
          <w:color w:val="000000"/>
          <w:rPrChange w:id="91" w:author="Tri sukma Sarah" w:date="2024-09-20T08:18:00Z" w16du:dateUtc="2024-09-20T01:18:00Z">
            <w:rPr/>
          </w:rPrChange>
        </w:rPr>
        <w:t>lalu</w:t>
      </w:r>
      <w:proofErr w:type="spellEnd"/>
      <w:r w:rsidRPr="00CD524C">
        <w:rPr>
          <w:color w:val="000000"/>
          <w:rPrChange w:id="92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93" w:author="Tri sukma Sarah" w:date="2024-09-20T08:18:00Z" w16du:dateUtc="2024-09-20T01:18:00Z">
            <w:rPr/>
          </w:rPrChange>
        </w:rPr>
        <w:t>panggil</w:t>
      </w:r>
      <w:proofErr w:type="spellEnd"/>
      <w:r w:rsidRPr="00CD524C">
        <w:rPr>
          <w:color w:val="000000"/>
          <w:rPrChange w:id="94" w:author="Tri sukma Sarah" w:date="2024-09-20T08:18:00Z" w16du:dateUtc="2024-09-20T01:18:00Z">
            <w:rPr/>
          </w:rPrChange>
        </w:rPr>
        <w:t xml:space="preserve"> method info </w:t>
      </w:r>
      <w:proofErr w:type="spellStart"/>
      <w:r w:rsidRPr="00CD524C">
        <w:rPr>
          <w:color w:val="000000"/>
          <w:rPrChange w:id="95" w:author="Tri sukma Sarah" w:date="2024-09-20T08:18:00Z" w16du:dateUtc="2024-09-20T01:18:00Z">
            <w:rPr/>
          </w:rPrChange>
        </w:rPr>
        <w:t>untuk</w:t>
      </w:r>
      <w:proofErr w:type="spellEnd"/>
      <w:r w:rsidRPr="00CD524C">
        <w:rPr>
          <w:color w:val="000000"/>
          <w:rPrChange w:id="96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97" w:author="Tri sukma Sarah" w:date="2024-09-20T08:18:00Z" w16du:dateUtc="2024-09-20T01:18:00Z">
            <w:rPr/>
          </w:rPrChange>
        </w:rPr>
        <w:t>mengetahui</w:t>
      </w:r>
      <w:proofErr w:type="spellEnd"/>
      <w:r w:rsidRPr="00CD524C">
        <w:rPr>
          <w:color w:val="000000"/>
          <w:rPrChange w:id="98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99" w:author="Tri sukma Sarah" w:date="2024-09-20T08:18:00Z" w16du:dateUtc="2024-09-20T01:18:00Z">
            <w:rPr/>
          </w:rPrChange>
        </w:rPr>
        <w:t>posisi</w:t>
      </w:r>
      <w:proofErr w:type="spellEnd"/>
      <w:r w:rsidRPr="00CD524C">
        <w:rPr>
          <w:color w:val="000000"/>
          <w:rPrChange w:id="100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101" w:author="Tri sukma Sarah" w:date="2024-09-20T08:18:00Z" w16du:dateUtc="2024-09-20T01:18:00Z">
            <w:rPr/>
          </w:rPrChange>
        </w:rPr>
        <w:t>awal</w:t>
      </w:r>
      <w:proofErr w:type="spellEnd"/>
      <w:r w:rsidRPr="00CD524C">
        <w:rPr>
          <w:color w:val="000000"/>
          <w:rPrChange w:id="102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103" w:author="Tri sukma Sarah" w:date="2024-09-20T08:18:00Z" w16du:dateUtc="2024-09-20T01:18:00Z">
            <w:rPr/>
          </w:rPrChange>
        </w:rPr>
        <w:t>objek</w:t>
      </w:r>
      <w:proofErr w:type="spellEnd"/>
      <w:r w:rsidRPr="00CD524C">
        <w:rPr>
          <w:color w:val="000000"/>
          <w:rPrChange w:id="104" w:author="Tri sukma Sarah" w:date="2024-09-20T08:18:00Z" w16du:dateUtc="2024-09-20T01:18:00Z">
            <w:rPr/>
          </w:rPrChange>
        </w:rPr>
        <w:t xml:space="preserve"> hp </w:t>
      </w:r>
      <w:proofErr w:type="spellStart"/>
      <w:r w:rsidRPr="00CD524C">
        <w:rPr>
          <w:color w:val="000000"/>
          <w:rPrChange w:id="105" w:author="Tri sukma Sarah" w:date="2024-09-20T08:18:00Z" w16du:dateUtc="2024-09-20T01:18:00Z">
            <w:rPr/>
          </w:rPrChange>
        </w:rPr>
        <w:t>tersebut</w:t>
      </w:r>
      <w:proofErr w:type="spellEnd"/>
      <w:r w:rsidRPr="00CD524C">
        <w:rPr>
          <w:color w:val="000000"/>
          <w:rPrChange w:id="106" w:author="Tri sukma Sarah" w:date="2024-09-20T08:18:00Z" w16du:dateUtc="2024-09-20T01:18:00Z">
            <w:rPr/>
          </w:rPrChange>
        </w:rPr>
        <w:t xml:space="preserve">. </w:t>
      </w:r>
    </w:p>
    <w:p w:rsidR="00D97CBF" w:rsidRPr="00CD524C" w:rsidRDefault="00D97CBF" w:rsidP="00D97CBF">
      <w:pPr>
        <w:pStyle w:val="ListParagraph"/>
        <w:tabs>
          <w:tab w:val="center" w:pos="3137"/>
        </w:tabs>
        <w:spacing w:after="1010"/>
        <w:ind w:left="1486"/>
        <w:rPr>
          <w:color w:val="000000"/>
          <w:rPrChange w:id="107" w:author="Tri sukma Sarah" w:date="2024-09-20T08:18:00Z" w16du:dateUtc="2024-09-20T01:18:00Z">
            <w:rPr/>
          </w:rPrChange>
        </w:rPr>
      </w:pPr>
      <w:r w:rsidRPr="00CD524C">
        <w:rPr>
          <w:color w:val="000000"/>
          <w:highlight w:val="yellow"/>
          <w:rPrChange w:id="108" w:author="Tri sukma Sarah" w:date="2024-09-20T08:18:00Z" w16du:dateUtc="2024-09-20T01:18:00Z">
            <w:rPr>
              <w:highlight w:val="yellow"/>
            </w:rPr>
          </w:rPrChange>
        </w:rPr>
        <w:t>Jawab:</w:t>
      </w:r>
    </w:p>
    <w:p w:rsidR="00534E35" w:rsidRPr="00CD524C" w:rsidRDefault="00534E35" w:rsidP="00534E35">
      <w:pPr>
        <w:pStyle w:val="ListParagraph"/>
        <w:tabs>
          <w:tab w:val="center" w:pos="3137"/>
        </w:tabs>
        <w:spacing w:after="1010"/>
        <w:ind w:left="1486"/>
        <w:jc w:val="center"/>
        <w:rPr>
          <w:color w:val="000000"/>
          <w:rPrChange w:id="109" w:author="Tri sukma Sarah" w:date="2024-09-20T08:18:00Z" w16du:dateUtc="2024-09-20T01:18:00Z">
            <w:rPr/>
          </w:rPrChange>
        </w:rPr>
        <w:pPrChange w:id="110" w:author="Tri sukma Sarah" w:date="2024-09-20T08:08:00Z" w16du:dateUtc="2024-09-20T01:08:00Z">
          <w:pPr>
            <w:pStyle w:val="ListParagraph"/>
            <w:tabs>
              <w:tab w:val="center" w:pos="3137"/>
            </w:tabs>
            <w:spacing w:after="1010"/>
            <w:ind w:left="1486"/>
          </w:pPr>
        </w:pPrChange>
      </w:pPr>
      <w:r w:rsidRPr="00CD524C">
        <w:rPr>
          <w:noProof/>
          <w:color w:val="000000"/>
          <w:rPrChange w:id="111" w:author="Tri sukma Sarah" w:date="2024-09-20T08:18:00Z" w16du:dateUtc="2024-09-20T01:18:00Z">
            <w:rPr>
              <w:noProof/>
            </w:rPr>
          </w:rPrChange>
        </w:rPr>
        <w:drawing>
          <wp:inline distT="0" distB="0" distL="0" distR="0">
            <wp:extent cx="2031365" cy="3570605"/>
            <wp:effectExtent l="0" t="0" r="6985" b="0"/>
            <wp:docPr id="11324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BF" w:rsidRPr="00CD524C" w:rsidRDefault="00D97CBF" w:rsidP="00D97CBF">
      <w:pPr>
        <w:pStyle w:val="ListParagraph"/>
        <w:tabs>
          <w:tab w:val="center" w:pos="3137"/>
        </w:tabs>
        <w:spacing w:after="1010"/>
        <w:ind w:left="1486"/>
        <w:rPr>
          <w:color w:val="000000"/>
          <w:rPrChange w:id="112" w:author="Tri sukma Sarah" w:date="2024-09-20T08:18:00Z" w16du:dateUtc="2024-09-20T01:18:00Z">
            <w:rPr/>
          </w:rPrChange>
        </w:rPr>
      </w:pPr>
    </w:p>
    <w:p w:rsidR="00D97CBF" w:rsidRPr="00CD524C" w:rsidRDefault="00D97CBF" w:rsidP="00D97CBF">
      <w:pPr>
        <w:pStyle w:val="ListParagraph"/>
        <w:numPr>
          <w:ilvl w:val="0"/>
          <w:numId w:val="2"/>
        </w:numPr>
        <w:tabs>
          <w:tab w:val="center" w:pos="3137"/>
        </w:tabs>
        <w:spacing w:after="1010"/>
        <w:rPr>
          <w:color w:val="000000"/>
          <w:rPrChange w:id="113" w:author="Tri sukma Sarah" w:date="2024-09-20T08:18:00Z" w16du:dateUtc="2024-09-20T01:18:00Z">
            <w:rPr/>
          </w:rPrChange>
        </w:rPr>
      </w:pPr>
      <w:proofErr w:type="spellStart"/>
      <w:r w:rsidRPr="00CD524C">
        <w:rPr>
          <w:color w:val="000000"/>
          <w:rPrChange w:id="114" w:author="Tri sukma Sarah" w:date="2024-09-20T08:18:00Z" w16du:dateUtc="2024-09-20T01:18:00Z">
            <w:rPr/>
          </w:rPrChange>
        </w:rPr>
        <w:t>Lakukan</w:t>
      </w:r>
      <w:proofErr w:type="spellEnd"/>
      <w:r w:rsidRPr="00CD524C">
        <w:rPr>
          <w:color w:val="000000"/>
          <w:rPrChange w:id="115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116" w:author="Tri sukma Sarah" w:date="2024-09-20T08:18:00Z" w16du:dateUtc="2024-09-20T01:18:00Z">
            <w:rPr/>
          </w:rPrChange>
        </w:rPr>
        <w:t>pemanggilan</w:t>
      </w:r>
      <w:proofErr w:type="spellEnd"/>
      <w:r w:rsidRPr="00CD524C">
        <w:rPr>
          <w:color w:val="000000"/>
          <w:rPrChange w:id="117" w:author="Tri sukma Sarah" w:date="2024-09-20T08:18:00Z" w16du:dateUtc="2024-09-20T01:18:00Z">
            <w:rPr/>
          </w:rPrChange>
        </w:rPr>
        <w:t xml:space="preserve"> method </w:t>
      </w:r>
      <w:proofErr w:type="spellStart"/>
      <w:r w:rsidRPr="00CD524C">
        <w:rPr>
          <w:color w:val="000000"/>
          <w:rPrChange w:id="118" w:author="Tri sukma Sarah" w:date="2024-09-20T08:18:00Z" w16du:dateUtc="2024-09-20T01:18:00Z">
            <w:rPr/>
          </w:rPrChange>
        </w:rPr>
        <w:t>tambah</w:t>
      </w:r>
      <w:proofErr w:type="spellEnd"/>
      <w:r w:rsidRPr="00CD524C">
        <w:rPr>
          <w:color w:val="000000"/>
          <w:rPrChange w:id="119" w:author="Tri sukma Sarah" w:date="2024-09-20T08:18:00Z" w16du:dateUtc="2024-09-20T01:18:00Z">
            <w:rPr/>
          </w:rPrChange>
        </w:rPr>
        <w:t xml:space="preserve"> volume. </w:t>
      </w:r>
      <w:proofErr w:type="spellStart"/>
      <w:r w:rsidRPr="00CD524C">
        <w:rPr>
          <w:color w:val="000000"/>
          <w:rPrChange w:id="120" w:author="Tri sukma Sarah" w:date="2024-09-20T08:18:00Z" w16du:dateUtc="2024-09-20T01:18:00Z">
            <w:rPr/>
          </w:rPrChange>
        </w:rPr>
        <w:t>Apa</w:t>
      </w:r>
      <w:proofErr w:type="spellEnd"/>
      <w:r w:rsidRPr="00CD524C">
        <w:rPr>
          <w:color w:val="000000"/>
          <w:rPrChange w:id="121" w:author="Tri sukma Sarah" w:date="2024-09-20T08:18:00Z" w16du:dateUtc="2024-09-20T01:18:00Z">
            <w:rPr/>
          </w:rPrChange>
        </w:rPr>
        <w:t xml:space="preserve"> yang </w:t>
      </w:r>
      <w:proofErr w:type="spellStart"/>
      <w:r w:rsidRPr="00CD524C">
        <w:rPr>
          <w:color w:val="000000"/>
          <w:rPrChange w:id="122" w:author="Tri sukma Sarah" w:date="2024-09-20T08:18:00Z" w16du:dateUtc="2024-09-20T01:18:00Z">
            <w:rPr/>
          </w:rPrChange>
        </w:rPr>
        <w:t>terjadi</w:t>
      </w:r>
      <w:proofErr w:type="spellEnd"/>
      <w:r w:rsidRPr="00CD524C">
        <w:rPr>
          <w:color w:val="000000"/>
          <w:rPrChange w:id="123" w:author="Tri sukma Sarah" w:date="2024-09-20T08:18:00Z" w16du:dateUtc="2024-09-20T01:18:00Z">
            <w:rPr/>
          </w:rPrChange>
        </w:rPr>
        <w:t xml:space="preserve">? </w:t>
      </w:r>
      <w:proofErr w:type="spellStart"/>
      <w:r w:rsidRPr="00CD524C">
        <w:rPr>
          <w:color w:val="000000"/>
          <w:rPrChange w:id="124" w:author="Tri sukma Sarah" w:date="2024-09-20T08:18:00Z" w16du:dateUtc="2024-09-20T01:18:00Z">
            <w:rPr/>
          </w:rPrChange>
        </w:rPr>
        <w:t>Mengapa</w:t>
      </w:r>
      <w:proofErr w:type="spellEnd"/>
      <w:r w:rsidRPr="00CD524C">
        <w:rPr>
          <w:color w:val="000000"/>
          <w:rPrChange w:id="125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126" w:author="Tri sukma Sarah" w:date="2024-09-20T08:18:00Z" w16du:dateUtc="2024-09-20T01:18:00Z">
            <w:rPr/>
          </w:rPrChange>
        </w:rPr>
        <w:t>demikian</w:t>
      </w:r>
      <w:proofErr w:type="spellEnd"/>
      <w:r w:rsidRPr="00CD524C">
        <w:rPr>
          <w:color w:val="000000"/>
          <w:rPrChange w:id="127" w:author="Tri sukma Sarah" w:date="2024-09-20T08:18:00Z" w16du:dateUtc="2024-09-20T01:18:00Z">
            <w:rPr/>
          </w:rPrChange>
        </w:rPr>
        <w:t xml:space="preserve">? </w:t>
      </w:r>
    </w:p>
    <w:p w:rsidR="00D97CBF" w:rsidRPr="00CD524C" w:rsidRDefault="00D97CBF" w:rsidP="00D97CBF">
      <w:pPr>
        <w:pStyle w:val="ListParagraph"/>
        <w:tabs>
          <w:tab w:val="center" w:pos="3137"/>
        </w:tabs>
        <w:spacing w:after="1010"/>
        <w:ind w:left="1486"/>
        <w:rPr>
          <w:ins w:id="128" w:author="Tri sukma Sarah" w:date="2024-09-20T08:09:00Z" w16du:dateUtc="2024-09-20T01:09:00Z"/>
          <w:color w:val="000000"/>
          <w:rPrChange w:id="129" w:author="Tri sukma Sarah" w:date="2024-09-20T08:18:00Z" w16du:dateUtc="2024-09-20T01:18:00Z">
            <w:rPr>
              <w:ins w:id="130" w:author="Tri sukma Sarah" w:date="2024-09-20T08:09:00Z" w16du:dateUtc="2024-09-20T01:09:00Z"/>
            </w:rPr>
          </w:rPrChange>
        </w:rPr>
      </w:pPr>
      <w:r w:rsidRPr="00CD524C">
        <w:rPr>
          <w:color w:val="000000"/>
          <w:highlight w:val="yellow"/>
          <w:rPrChange w:id="131" w:author="Tri sukma Sarah" w:date="2024-09-20T08:18:00Z" w16du:dateUtc="2024-09-20T01:18:00Z">
            <w:rPr>
              <w:highlight w:val="yellow"/>
            </w:rPr>
          </w:rPrChange>
        </w:rPr>
        <w:t>Jawab:</w:t>
      </w:r>
    </w:p>
    <w:p w:rsidR="00534E35" w:rsidRPr="00CD524C" w:rsidRDefault="00534E35" w:rsidP="00534E35">
      <w:pPr>
        <w:pStyle w:val="ListParagraph"/>
        <w:tabs>
          <w:tab w:val="center" w:pos="3137"/>
        </w:tabs>
        <w:spacing w:after="1010"/>
        <w:ind w:left="1486"/>
        <w:jc w:val="center"/>
        <w:rPr>
          <w:ins w:id="132" w:author="Tri sukma Sarah" w:date="2024-09-20T08:09:00Z" w16du:dateUtc="2024-09-20T01:09:00Z"/>
          <w:color w:val="000000"/>
          <w:rPrChange w:id="133" w:author="Tri sukma Sarah" w:date="2024-09-20T08:18:00Z" w16du:dateUtc="2024-09-20T01:18:00Z">
            <w:rPr>
              <w:ins w:id="134" w:author="Tri sukma Sarah" w:date="2024-09-20T08:09:00Z" w16du:dateUtc="2024-09-20T01:09:00Z"/>
            </w:rPr>
          </w:rPrChange>
        </w:rPr>
      </w:pPr>
      <w:ins w:id="135" w:author="Tri sukma Sarah" w:date="2024-09-20T08:09:00Z" w16du:dateUtc="2024-09-20T01:09:00Z">
        <w:r w:rsidRPr="00CD524C">
          <w:rPr>
            <w:noProof/>
            <w:color w:val="000000"/>
            <w:rPrChange w:id="136" w:author="Tri sukma Sarah" w:date="2024-09-20T08:18:00Z" w16du:dateUtc="2024-09-20T01:18:00Z">
              <w:rPr>
                <w:noProof/>
              </w:rPr>
            </w:rPrChange>
          </w:rPr>
          <w:lastRenderedPageBreak/>
          <w:drawing>
            <wp:inline distT="0" distB="0" distL="0" distR="0">
              <wp:extent cx="1998980" cy="3487420"/>
              <wp:effectExtent l="0" t="0" r="1270" b="0"/>
              <wp:docPr id="163993020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98980" cy="3487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34E35" w:rsidRPr="00CD524C" w:rsidRDefault="00CD524C" w:rsidP="00534E35">
      <w:pPr>
        <w:pStyle w:val="ListParagraph"/>
        <w:tabs>
          <w:tab w:val="center" w:pos="3137"/>
        </w:tabs>
        <w:spacing w:after="1010"/>
        <w:ind w:left="1486"/>
        <w:rPr>
          <w:b/>
          <w:bCs/>
          <w:color w:val="000000"/>
          <w:rPrChange w:id="137" w:author="Tri sukma Sarah" w:date="2024-09-20T08:18:00Z" w16du:dateUtc="2024-09-20T01:18:00Z">
            <w:rPr/>
          </w:rPrChange>
        </w:rPr>
      </w:pPr>
      <w:ins w:id="138" w:author="Tri sukma Sarah" w:date="2024-09-20T08:13:00Z" w16du:dateUtc="2024-09-20T01:13:00Z">
        <w:r w:rsidRPr="00CD524C">
          <w:rPr>
            <w:b/>
            <w:bCs/>
            <w:color w:val="000000"/>
            <w:rPrChange w:id="139" w:author="Tri sukma Sarah" w:date="2024-09-20T08:18:00Z" w16du:dateUtc="2024-09-20T01:18:00Z">
              <w:rPr>
                <w:color w:val="000000" w:themeColor="text1"/>
              </w:rPr>
            </w:rPrChange>
          </w:rPr>
          <w:t xml:space="preserve">Volume HP </w:t>
        </w:r>
        <w:proofErr w:type="spellStart"/>
        <w:r w:rsidRPr="00CD524C">
          <w:rPr>
            <w:b/>
            <w:bCs/>
            <w:color w:val="000000"/>
            <w:rPrChange w:id="140" w:author="Tri sukma Sarah" w:date="2024-09-20T08:18:00Z" w16du:dateUtc="2024-09-20T01:18:00Z">
              <w:rPr>
                <w:color w:val="000000" w:themeColor="text1"/>
              </w:rPr>
            </w:rPrChange>
          </w:rPr>
          <w:t>meningkat</w:t>
        </w:r>
        <w:proofErr w:type="spellEnd"/>
        <w:r w:rsidRPr="00CD524C">
          <w:rPr>
            <w:b/>
            <w:bCs/>
            <w:color w:val="000000"/>
            <w:rPrChange w:id="141" w:author="Tri sukma Sarah" w:date="2024-09-20T08:18:00Z" w16du:dateUtc="2024-09-20T01:18:00Z">
              <w:rPr>
                <w:color w:val="000000" w:themeColor="text1"/>
              </w:rPr>
            </w:rPrChange>
          </w:rPr>
          <w:t xml:space="preserve"> </w:t>
        </w:r>
        <w:proofErr w:type="spellStart"/>
        <w:r w:rsidRPr="00CD524C">
          <w:rPr>
            <w:b/>
            <w:bCs/>
            <w:color w:val="000000"/>
            <w:rPrChange w:id="142" w:author="Tri sukma Sarah" w:date="2024-09-20T08:18:00Z" w16du:dateUtc="2024-09-20T01:18:00Z">
              <w:rPr>
                <w:color w:val="000000" w:themeColor="text1"/>
              </w:rPr>
            </w:rPrChange>
          </w:rPr>
          <w:t>karena</w:t>
        </w:r>
        <w:proofErr w:type="spellEnd"/>
        <w:r w:rsidRPr="00CD524C">
          <w:rPr>
            <w:b/>
            <w:bCs/>
            <w:color w:val="000000"/>
            <w:rPrChange w:id="143" w:author="Tri sukma Sarah" w:date="2024-09-20T08:18:00Z" w16du:dateUtc="2024-09-20T01:18:00Z">
              <w:rPr>
                <w:color w:val="000000" w:themeColor="text1"/>
              </w:rPr>
            </w:rPrChange>
          </w:rPr>
          <w:t xml:space="preserve"> di </w:t>
        </w:r>
        <w:proofErr w:type="spellStart"/>
        <w:r w:rsidRPr="00CD524C">
          <w:rPr>
            <w:b/>
            <w:bCs/>
            <w:color w:val="000000"/>
            <w:rPrChange w:id="144" w:author="Tri sukma Sarah" w:date="2024-09-20T08:18:00Z" w16du:dateUtc="2024-09-20T01:18:00Z">
              <w:rPr>
                <w:color w:val="000000" w:themeColor="text1"/>
              </w:rPr>
            </w:rPrChange>
          </w:rPr>
          <w:t>dalam</w:t>
        </w:r>
        <w:proofErr w:type="spellEnd"/>
        <w:r w:rsidRPr="00CD524C">
          <w:rPr>
            <w:b/>
            <w:bCs/>
            <w:color w:val="000000"/>
            <w:rPrChange w:id="145" w:author="Tri sukma Sarah" w:date="2024-09-20T08:18:00Z" w16du:dateUtc="2024-09-20T01:18:00Z">
              <w:rPr>
                <w:color w:val="000000" w:themeColor="text1"/>
              </w:rPr>
            </w:rPrChange>
          </w:rPr>
          <w:t xml:space="preserve"> </w:t>
        </w:r>
        <w:proofErr w:type="spellStart"/>
        <w:r w:rsidRPr="00CD524C">
          <w:rPr>
            <w:b/>
            <w:bCs/>
            <w:color w:val="000000"/>
            <w:rPrChange w:id="146" w:author="Tri sukma Sarah" w:date="2024-09-20T08:18:00Z" w16du:dateUtc="2024-09-20T01:18:00Z">
              <w:rPr>
                <w:color w:val="000000" w:themeColor="text1"/>
              </w:rPr>
            </w:rPrChange>
          </w:rPr>
          <w:t>metode</w:t>
        </w:r>
        <w:proofErr w:type="spellEnd"/>
        <w:r w:rsidRPr="00CD524C">
          <w:rPr>
            <w:b/>
            <w:bCs/>
            <w:color w:val="000000"/>
            <w:rPrChange w:id="147" w:author="Tri sukma Sarah" w:date="2024-09-20T08:18:00Z" w16du:dateUtc="2024-09-20T01:18:00Z">
              <w:rPr>
                <w:color w:val="000000" w:themeColor="text1"/>
              </w:rPr>
            </w:rPrChange>
          </w:rPr>
          <w:t xml:space="preserve"> `</w:t>
        </w:r>
        <w:proofErr w:type="spellStart"/>
        <w:r w:rsidRPr="00CD524C">
          <w:rPr>
            <w:b/>
            <w:bCs/>
            <w:color w:val="000000"/>
            <w:rPrChange w:id="148" w:author="Tri sukma Sarah" w:date="2024-09-20T08:18:00Z" w16du:dateUtc="2024-09-20T01:18:00Z">
              <w:rPr>
                <w:color w:val="000000" w:themeColor="text1"/>
              </w:rPr>
            </w:rPrChange>
          </w:rPr>
          <w:t>volumeUp</w:t>
        </w:r>
        <w:proofErr w:type="spellEnd"/>
        <w:r w:rsidRPr="00CD524C">
          <w:rPr>
            <w:b/>
            <w:bCs/>
            <w:color w:val="000000"/>
            <w:rPrChange w:id="149" w:author="Tri sukma Sarah" w:date="2024-09-20T08:18:00Z" w16du:dateUtc="2024-09-20T01:18:00Z">
              <w:rPr>
                <w:color w:val="000000" w:themeColor="text1"/>
              </w:rPr>
            </w:rPrChange>
          </w:rPr>
          <w:t xml:space="preserve">`, </w:t>
        </w:r>
        <w:proofErr w:type="spellStart"/>
        <w:r w:rsidRPr="00CD524C">
          <w:rPr>
            <w:b/>
            <w:bCs/>
            <w:color w:val="000000"/>
            <w:rPrChange w:id="150" w:author="Tri sukma Sarah" w:date="2024-09-20T08:18:00Z" w16du:dateUtc="2024-09-20T01:18:00Z">
              <w:rPr>
                <w:color w:val="000000" w:themeColor="text1"/>
              </w:rPr>
            </w:rPrChange>
          </w:rPr>
          <w:t>terdapat</w:t>
        </w:r>
        <w:proofErr w:type="spellEnd"/>
        <w:r w:rsidRPr="00CD524C">
          <w:rPr>
            <w:b/>
            <w:bCs/>
            <w:color w:val="000000"/>
            <w:rPrChange w:id="151" w:author="Tri sukma Sarah" w:date="2024-09-20T08:18:00Z" w16du:dateUtc="2024-09-20T01:18:00Z">
              <w:rPr>
                <w:color w:val="000000" w:themeColor="text1"/>
              </w:rPr>
            </w:rPrChange>
          </w:rPr>
          <w:t xml:space="preserve"> </w:t>
        </w:r>
        <w:proofErr w:type="spellStart"/>
        <w:r w:rsidRPr="00CD524C">
          <w:rPr>
            <w:b/>
            <w:bCs/>
            <w:color w:val="000000"/>
            <w:rPrChange w:id="152" w:author="Tri sukma Sarah" w:date="2024-09-20T08:18:00Z" w16du:dateUtc="2024-09-20T01:18:00Z">
              <w:rPr>
                <w:color w:val="000000" w:themeColor="text1"/>
              </w:rPr>
            </w:rPrChange>
          </w:rPr>
          <w:t>logika</w:t>
        </w:r>
        <w:proofErr w:type="spellEnd"/>
        <w:r w:rsidRPr="00CD524C">
          <w:rPr>
            <w:b/>
            <w:bCs/>
            <w:color w:val="000000"/>
            <w:rPrChange w:id="153" w:author="Tri sukma Sarah" w:date="2024-09-20T08:18:00Z" w16du:dateUtc="2024-09-20T01:18:00Z">
              <w:rPr>
                <w:color w:val="000000" w:themeColor="text1"/>
              </w:rPr>
            </w:rPrChange>
          </w:rPr>
          <w:t xml:space="preserve"> yang </w:t>
        </w:r>
        <w:proofErr w:type="spellStart"/>
        <w:r w:rsidRPr="00CD524C">
          <w:rPr>
            <w:b/>
            <w:bCs/>
            <w:color w:val="000000"/>
            <w:rPrChange w:id="154" w:author="Tri sukma Sarah" w:date="2024-09-20T08:18:00Z" w16du:dateUtc="2024-09-20T01:18:00Z">
              <w:rPr>
                <w:color w:val="000000" w:themeColor="text1"/>
              </w:rPr>
            </w:rPrChange>
          </w:rPr>
          <w:t>menambahkan</w:t>
        </w:r>
        <w:proofErr w:type="spellEnd"/>
        <w:r w:rsidRPr="00CD524C">
          <w:rPr>
            <w:b/>
            <w:bCs/>
            <w:color w:val="000000"/>
            <w:rPrChange w:id="155" w:author="Tri sukma Sarah" w:date="2024-09-20T08:18:00Z" w16du:dateUtc="2024-09-20T01:18:00Z">
              <w:rPr>
                <w:color w:val="000000" w:themeColor="text1"/>
              </w:rPr>
            </w:rPrChange>
          </w:rPr>
          <w:t xml:space="preserve"> </w:t>
        </w:r>
        <w:proofErr w:type="spellStart"/>
        <w:r w:rsidRPr="00CD524C">
          <w:rPr>
            <w:b/>
            <w:bCs/>
            <w:color w:val="000000"/>
            <w:rPrChange w:id="156" w:author="Tri sukma Sarah" w:date="2024-09-20T08:18:00Z" w16du:dateUtc="2024-09-20T01:18:00Z">
              <w:rPr>
                <w:color w:val="000000" w:themeColor="text1"/>
              </w:rPr>
            </w:rPrChange>
          </w:rPr>
          <w:t>nilai</w:t>
        </w:r>
        <w:proofErr w:type="spellEnd"/>
        <w:r w:rsidRPr="00CD524C">
          <w:rPr>
            <w:b/>
            <w:bCs/>
            <w:color w:val="000000"/>
            <w:rPrChange w:id="157" w:author="Tri sukma Sarah" w:date="2024-09-20T08:18:00Z" w16du:dateUtc="2024-09-20T01:18:00Z">
              <w:rPr>
                <w:color w:val="000000" w:themeColor="text1"/>
              </w:rPr>
            </w:rPrChange>
          </w:rPr>
          <w:t xml:space="preserve"> 10 </w:t>
        </w:r>
        <w:proofErr w:type="spellStart"/>
        <w:r w:rsidRPr="00CD524C">
          <w:rPr>
            <w:b/>
            <w:bCs/>
            <w:color w:val="000000"/>
            <w:rPrChange w:id="158" w:author="Tri sukma Sarah" w:date="2024-09-20T08:18:00Z" w16du:dateUtc="2024-09-20T01:18:00Z">
              <w:rPr>
                <w:color w:val="000000" w:themeColor="text1"/>
              </w:rPr>
            </w:rPrChange>
          </w:rPr>
          <w:t>ke</w:t>
        </w:r>
        <w:proofErr w:type="spellEnd"/>
        <w:r w:rsidRPr="00CD524C">
          <w:rPr>
            <w:b/>
            <w:bCs/>
            <w:color w:val="000000"/>
            <w:rPrChange w:id="159" w:author="Tri sukma Sarah" w:date="2024-09-20T08:18:00Z" w16du:dateUtc="2024-09-20T01:18:00Z">
              <w:rPr>
                <w:color w:val="000000" w:themeColor="text1"/>
              </w:rPr>
            </w:rPrChange>
          </w:rPr>
          <w:t xml:space="preserve"> </w:t>
        </w:r>
        <w:proofErr w:type="spellStart"/>
        <w:r w:rsidRPr="00CD524C">
          <w:rPr>
            <w:b/>
            <w:bCs/>
            <w:color w:val="000000"/>
            <w:rPrChange w:id="160" w:author="Tri sukma Sarah" w:date="2024-09-20T08:18:00Z" w16du:dateUtc="2024-09-20T01:18:00Z">
              <w:rPr>
                <w:color w:val="000000" w:themeColor="text1"/>
              </w:rPr>
            </w:rPrChange>
          </w:rPr>
          <w:t>atribut</w:t>
        </w:r>
        <w:proofErr w:type="spellEnd"/>
        <w:r w:rsidRPr="00CD524C">
          <w:rPr>
            <w:b/>
            <w:bCs/>
            <w:color w:val="000000"/>
            <w:rPrChange w:id="161" w:author="Tri sukma Sarah" w:date="2024-09-20T08:18:00Z" w16du:dateUtc="2024-09-20T01:18:00Z">
              <w:rPr>
                <w:color w:val="000000" w:themeColor="text1"/>
              </w:rPr>
            </w:rPrChange>
          </w:rPr>
          <w:t xml:space="preserve"> volume</w:t>
        </w:r>
      </w:ins>
      <w:ins w:id="162" w:author="Tri sukma Sarah" w:date="2024-09-20T08:12:00Z" w16du:dateUtc="2024-09-20T01:12:00Z">
        <w:r w:rsidRPr="00CD524C">
          <w:rPr>
            <w:b/>
            <w:bCs/>
            <w:color w:val="000000"/>
            <w:rPrChange w:id="163" w:author="Tri sukma Sarah" w:date="2024-09-20T08:18:00Z" w16du:dateUtc="2024-09-20T01:18:00Z">
              <w:rPr/>
            </w:rPrChange>
          </w:rPr>
          <w:t>.</w:t>
        </w:r>
      </w:ins>
      <w:ins w:id="164" w:author="Tri sukma Sarah" w:date="2024-09-20T08:11:00Z" w16du:dateUtc="2024-09-20T01:11:00Z">
        <w:r w:rsidR="00534E35" w:rsidRPr="00CD524C">
          <w:rPr>
            <w:b/>
            <w:bCs/>
            <w:color w:val="000000"/>
            <w:rPrChange w:id="165" w:author="Tri sukma Sarah" w:date="2024-09-20T08:18:00Z" w16du:dateUtc="2024-09-20T01:18:00Z">
              <w:rPr/>
            </w:rPrChange>
          </w:rPr>
          <w:t xml:space="preserve"> </w:t>
        </w:r>
      </w:ins>
    </w:p>
    <w:p w:rsidR="00D97CBF" w:rsidRPr="00CD524C" w:rsidRDefault="00D97CBF" w:rsidP="00D97CBF">
      <w:pPr>
        <w:pStyle w:val="ListParagraph"/>
        <w:tabs>
          <w:tab w:val="center" w:pos="3137"/>
        </w:tabs>
        <w:spacing w:after="1010"/>
        <w:ind w:left="1486"/>
        <w:rPr>
          <w:ins w:id="166" w:author="Tri sukma Sarah" w:date="2024-09-20T08:12:00Z" w16du:dateUtc="2024-09-20T01:12:00Z"/>
          <w:color w:val="000000"/>
          <w:rPrChange w:id="167" w:author="Tri sukma Sarah" w:date="2024-09-20T08:18:00Z" w16du:dateUtc="2024-09-20T01:18:00Z">
            <w:rPr>
              <w:ins w:id="168" w:author="Tri sukma Sarah" w:date="2024-09-20T08:12:00Z" w16du:dateUtc="2024-09-20T01:12:00Z"/>
            </w:rPr>
          </w:rPrChange>
        </w:rPr>
      </w:pPr>
    </w:p>
    <w:p w:rsidR="00CD524C" w:rsidRPr="00CD524C" w:rsidRDefault="00CD524C" w:rsidP="00D97CBF">
      <w:pPr>
        <w:pStyle w:val="ListParagraph"/>
        <w:tabs>
          <w:tab w:val="center" w:pos="3137"/>
        </w:tabs>
        <w:spacing w:after="1010"/>
        <w:ind w:left="1486"/>
        <w:rPr>
          <w:color w:val="000000"/>
          <w:rPrChange w:id="169" w:author="Tri sukma Sarah" w:date="2024-09-20T08:18:00Z" w16du:dateUtc="2024-09-20T01:18:00Z">
            <w:rPr/>
          </w:rPrChange>
        </w:rPr>
      </w:pPr>
    </w:p>
    <w:p w:rsidR="00D97CBF" w:rsidRPr="00CD524C" w:rsidRDefault="00D97CBF" w:rsidP="00D97CBF">
      <w:pPr>
        <w:pStyle w:val="ListParagraph"/>
        <w:numPr>
          <w:ilvl w:val="0"/>
          <w:numId w:val="2"/>
        </w:numPr>
        <w:tabs>
          <w:tab w:val="center" w:pos="3137"/>
        </w:tabs>
        <w:spacing w:after="1010"/>
        <w:rPr>
          <w:color w:val="000000"/>
          <w:rPrChange w:id="170" w:author="Tri sukma Sarah" w:date="2024-09-20T08:18:00Z" w16du:dateUtc="2024-09-20T01:18:00Z">
            <w:rPr/>
          </w:rPrChange>
        </w:rPr>
      </w:pPr>
      <w:proofErr w:type="spellStart"/>
      <w:r w:rsidRPr="00CD524C">
        <w:rPr>
          <w:color w:val="000000"/>
          <w:rPrChange w:id="171" w:author="Tri sukma Sarah" w:date="2024-09-20T08:18:00Z" w16du:dateUtc="2024-09-20T01:18:00Z">
            <w:rPr/>
          </w:rPrChange>
        </w:rPr>
        <w:t>Lakukan</w:t>
      </w:r>
      <w:proofErr w:type="spellEnd"/>
      <w:r w:rsidRPr="00CD524C">
        <w:rPr>
          <w:color w:val="000000"/>
          <w:rPrChange w:id="172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173" w:author="Tri sukma Sarah" w:date="2024-09-20T08:18:00Z" w16du:dateUtc="2024-09-20T01:18:00Z">
            <w:rPr/>
          </w:rPrChange>
        </w:rPr>
        <w:t>pemanggilan</w:t>
      </w:r>
      <w:proofErr w:type="spellEnd"/>
      <w:r w:rsidRPr="00CD524C">
        <w:rPr>
          <w:color w:val="000000"/>
          <w:rPrChange w:id="174" w:author="Tri sukma Sarah" w:date="2024-09-20T08:18:00Z" w16du:dateUtc="2024-09-20T01:18:00Z">
            <w:rPr/>
          </w:rPrChange>
        </w:rPr>
        <w:t xml:space="preserve"> method </w:t>
      </w:r>
      <w:proofErr w:type="spellStart"/>
      <w:r w:rsidRPr="00CD524C">
        <w:rPr>
          <w:color w:val="000000"/>
          <w:rPrChange w:id="175" w:author="Tri sukma Sarah" w:date="2024-09-20T08:18:00Z" w16du:dateUtc="2024-09-20T01:18:00Z">
            <w:rPr/>
          </w:rPrChange>
        </w:rPr>
        <w:t>tambah</w:t>
      </w:r>
      <w:proofErr w:type="spellEnd"/>
      <w:r w:rsidR="0015495F" w:rsidRPr="00CD524C">
        <w:rPr>
          <w:color w:val="000000"/>
          <w:rPrChange w:id="176" w:author="Tri sukma Sarah" w:date="2024-09-20T08:18:00Z" w16du:dateUtc="2024-09-20T01:18:00Z">
            <w:rPr/>
          </w:rPrChange>
        </w:rPr>
        <w:t xml:space="preserve"> </w:t>
      </w:r>
      <w:r w:rsidRPr="00CD524C">
        <w:rPr>
          <w:color w:val="000000"/>
          <w:rPrChange w:id="177" w:author="Tri sukma Sarah" w:date="2024-09-20T08:18:00Z" w16du:dateUtc="2024-09-20T01:18:00Z">
            <w:rPr/>
          </w:rPrChange>
        </w:rPr>
        <w:t xml:space="preserve">Volume </w:t>
      </w:r>
      <w:proofErr w:type="spellStart"/>
      <w:r w:rsidRPr="00CD524C">
        <w:rPr>
          <w:color w:val="000000"/>
          <w:rPrChange w:id="178" w:author="Tri sukma Sarah" w:date="2024-09-20T08:18:00Z" w16du:dateUtc="2024-09-20T01:18:00Z">
            <w:rPr/>
          </w:rPrChange>
        </w:rPr>
        <w:t>sampai</w:t>
      </w:r>
      <w:proofErr w:type="spellEnd"/>
      <w:r w:rsidRPr="00CD524C">
        <w:rPr>
          <w:color w:val="000000"/>
          <w:rPrChange w:id="179" w:author="Tri sukma Sarah" w:date="2024-09-20T08:18:00Z" w16du:dateUtc="2024-09-20T01:18:00Z">
            <w:rPr/>
          </w:rPrChange>
        </w:rPr>
        <w:t xml:space="preserve"> batas </w:t>
      </w:r>
      <w:proofErr w:type="spellStart"/>
      <w:r w:rsidRPr="00CD524C">
        <w:rPr>
          <w:color w:val="000000"/>
          <w:rPrChange w:id="180" w:author="Tri sukma Sarah" w:date="2024-09-20T08:18:00Z" w16du:dateUtc="2024-09-20T01:18:00Z">
            <w:rPr/>
          </w:rPrChange>
        </w:rPr>
        <w:t>maksimal</w:t>
      </w:r>
      <w:proofErr w:type="spellEnd"/>
      <w:r w:rsidRPr="00CD524C">
        <w:rPr>
          <w:color w:val="000000"/>
          <w:rPrChange w:id="181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182" w:author="Tri sukma Sarah" w:date="2024-09-20T08:18:00Z" w16du:dateUtc="2024-09-20T01:18:00Z">
            <w:rPr/>
          </w:rPrChange>
        </w:rPr>
        <w:t>yakni</w:t>
      </w:r>
      <w:proofErr w:type="spellEnd"/>
      <w:r w:rsidRPr="00CD524C">
        <w:rPr>
          <w:color w:val="000000"/>
          <w:rPrChange w:id="183" w:author="Tri sukma Sarah" w:date="2024-09-20T08:18:00Z" w16du:dateUtc="2024-09-20T01:18:00Z">
            <w:rPr/>
          </w:rPrChange>
        </w:rPr>
        <w:t xml:space="preserve"> 100, </w:t>
      </w:r>
      <w:proofErr w:type="spellStart"/>
      <w:r w:rsidRPr="00CD524C">
        <w:rPr>
          <w:color w:val="000000"/>
          <w:rPrChange w:id="184" w:author="Tri sukma Sarah" w:date="2024-09-20T08:18:00Z" w16du:dateUtc="2024-09-20T01:18:00Z">
            <w:rPr/>
          </w:rPrChange>
        </w:rPr>
        <w:t>kemudian</w:t>
      </w:r>
      <w:proofErr w:type="spellEnd"/>
      <w:r w:rsidRPr="00CD524C">
        <w:rPr>
          <w:color w:val="000000"/>
          <w:rPrChange w:id="185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186" w:author="Tri sukma Sarah" w:date="2024-09-20T08:18:00Z" w16du:dateUtc="2024-09-20T01:18:00Z">
            <w:rPr/>
          </w:rPrChange>
        </w:rPr>
        <w:t>panggil</w:t>
      </w:r>
      <w:proofErr w:type="spellEnd"/>
      <w:r w:rsidRPr="00CD524C">
        <w:rPr>
          <w:color w:val="000000"/>
          <w:rPrChange w:id="187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188" w:author="Tri sukma Sarah" w:date="2024-09-20T08:18:00Z" w16du:dateUtc="2024-09-20T01:18:00Z">
            <w:rPr/>
          </w:rPrChange>
        </w:rPr>
        <w:t>lagi</w:t>
      </w:r>
      <w:proofErr w:type="spellEnd"/>
      <w:r w:rsidRPr="00CD524C">
        <w:rPr>
          <w:color w:val="000000"/>
          <w:rPrChange w:id="189" w:author="Tri sukma Sarah" w:date="2024-09-20T08:18:00Z" w16du:dateUtc="2024-09-20T01:18:00Z">
            <w:rPr/>
          </w:rPrChange>
        </w:rPr>
        <w:t xml:space="preserve"> method </w:t>
      </w:r>
      <w:proofErr w:type="spellStart"/>
      <w:r w:rsidRPr="00CD524C">
        <w:rPr>
          <w:color w:val="000000"/>
          <w:rPrChange w:id="190" w:author="Tri sukma Sarah" w:date="2024-09-20T08:18:00Z" w16du:dateUtc="2024-09-20T01:18:00Z">
            <w:rPr/>
          </w:rPrChange>
        </w:rPr>
        <w:t>tambah</w:t>
      </w:r>
      <w:proofErr w:type="spellEnd"/>
      <w:r w:rsidR="000F3EDB" w:rsidRPr="00CD524C">
        <w:rPr>
          <w:color w:val="000000"/>
          <w:rPrChange w:id="191" w:author="Tri sukma Sarah" w:date="2024-09-20T08:18:00Z" w16du:dateUtc="2024-09-20T01:18:00Z">
            <w:rPr/>
          </w:rPrChange>
        </w:rPr>
        <w:t xml:space="preserve"> </w:t>
      </w:r>
      <w:r w:rsidRPr="00CD524C">
        <w:rPr>
          <w:color w:val="000000"/>
          <w:rPrChange w:id="192" w:author="Tri sukma Sarah" w:date="2024-09-20T08:18:00Z" w16du:dateUtc="2024-09-20T01:18:00Z">
            <w:rPr/>
          </w:rPrChange>
        </w:rPr>
        <w:t xml:space="preserve">Volume. </w:t>
      </w:r>
      <w:proofErr w:type="spellStart"/>
      <w:r w:rsidRPr="00CD524C">
        <w:rPr>
          <w:color w:val="000000"/>
          <w:rPrChange w:id="193" w:author="Tri sukma Sarah" w:date="2024-09-20T08:18:00Z" w16du:dateUtc="2024-09-20T01:18:00Z">
            <w:rPr/>
          </w:rPrChange>
        </w:rPr>
        <w:t>Apa</w:t>
      </w:r>
      <w:proofErr w:type="spellEnd"/>
      <w:r w:rsidRPr="00CD524C">
        <w:rPr>
          <w:color w:val="000000"/>
          <w:rPrChange w:id="194" w:author="Tri sukma Sarah" w:date="2024-09-20T08:18:00Z" w16du:dateUtc="2024-09-20T01:18:00Z">
            <w:rPr/>
          </w:rPrChange>
        </w:rPr>
        <w:t xml:space="preserve"> yang </w:t>
      </w:r>
      <w:proofErr w:type="spellStart"/>
      <w:r w:rsidRPr="00CD524C">
        <w:rPr>
          <w:color w:val="000000"/>
          <w:rPrChange w:id="195" w:author="Tri sukma Sarah" w:date="2024-09-20T08:18:00Z" w16du:dateUtc="2024-09-20T01:18:00Z">
            <w:rPr/>
          </w:rPrChange>
        </w:rPr>
        <w:t>terjadi</w:t>
      </w:r>
      <w:proofErr w:type="spellEnd"/>
      <w:r w:rsidRPr="00CD524C">
        <w:rPr>
          <w:color w:val="000000"/>
          <w:rPrChange w:id="196" w:author="Tri sukma Sarah" w:date="2024-09-20T08:18:00Z" w16du:dateUtc="2024-09-20T01:18:00Z">
            <w:rPr/>
          </w:rPrChange>
        </w:rPr>
        <w:t xml:space="preserve">? </w:t>
      </w:r>
      <w:proofErr w:type="spellStart"/>
      <w:r w:rsidRPr="00CD524C">
        <w:rPr>
          <w:color w:val="000000"/>
          <w:rPrChange w:id="197" w:author="Tri sukma Sarah" w:date="2024-09-20T08:18:00Z" w16du:dateUtc="2024-09-20T01:18:00Z">
            <w:rPr/>
          </w:rPrChange>
        </w:rPr>
        <w:t>Mengapa</w:t>
      </w:r>
      <w:proofErr w:type="spellEnd"/>
      <w:r w:rsidRPr="00CD524C">
        <w:rPr>
          <w:color w:val="000000"/>
          <w:rPrChange w:id="198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199" w:author="Tri sukma Sarah" w:date="2024-09-20T08:18:00Z" w16du:dateUtc="2024-09-20T01:18:00Z">
            <w:rPr/>
          </w:rPrChange>
        </w:rPr>
        <w:t>demikian</w:t>
      </w:r>
      <w:proofErr w:type="spellEnd"/>
      <w:r w:rsidRPr="00CD524C">
        <w:rPr>
          <w:color w:val="000000"/>
          <w:rPrChange w:id="200" w:author="Tri sukma Sarah" w:date="2024-09-20T08:18:00Z" w16du:dateUtc="2024-09-20T01:18:00Z">
            <w:rPr/>
          </w:rPrChange>
        </w:rPr>
        <w:t xml:space="preserve">? </w:t>
      </w:r>
    </w:p>
    <w:p w:rsidR="00D97CBF" w:rsidRPr="00CD524C" w:rsidRDefault="00D97CBF" w:rsidP="00D97CBF">
      <w:pPr>
        <w:pStyle w:val="ListParagraph"/>
        <w:tabs>
          <w:tab w:val="center" w:pos="3137"/>
        </w:tabs>
        <w:spacing w:after="1010"/>
        <w:ind w:left="1486"/>
        <w:rPr>
          <w:ins w:id="201" w:author="Tri sukma Sarah" w:date="2024-09-20T08:14:00Z" w16du:dateUtc="2024-09-20T01:14:00Z"/>
          <w:color w:val="000000"/>
          <w:rPrChange w:id="202" w:author="Tri sukma Sarah" w:date="2024-09-20T08:18:00Z" w16du:dateUtc="2024-09-20T01:18:00Z">
            <w:rPr>
              <w:ins w:id="203" w:author="Tri sukma Sarah" w:date="2024-09-20T08:14:00Z" w16du:dateUtc="2024-09-20T01:14:00Z"/>
            </w:rPr>
          </w:rPrChange>
        </w:rPr>
      </w:pPr>
      <w:r w:rsidRPr="00CD524C">
        <w:rPr>
          <w:color w:val="000000"/>
          <w:highlight w:val="yellow"/>
          <w:rPrChange w:id="204" w:author="Tri sukma Sarah" w:date="2024-09-20T08:18:00Z" w16du:dateUtc="2024-09-20T01:18:00Z">
            <w:rPr>
              <w:highlight w:val="yellow"/>
            </w:rPr>
          </w:rPrChange>
        </w:rPr>
        <w:t>Jawab:</w:t>
      </w:r>
      <w:ins w:id="205" w:author="Tri sukma Sarah" w:date="2024-09-20T08:14:00Z" w16du:dateUtc="2024-09-20T01:14:00Z">
        <w:r w:rsidR="00CD524C" w:rsidRPr="00CD524C">
          <w:rPr>
            <w:color w:val="000000"/>
            <w:rPrChange w:id="206" w:author="Tri sukma Sarah" w:date="2024-09-20T08:18:00Z" w16du:dateUtc="2024-09-20T01:18:00Z">
              <w:rPr/>
            </w:rPrChange>
          </w:rPr>
          <w:t xml:space="preserve"> </w:t>
        </w:r>
      </w:ins>
      <w:ins w:id="207" w:author="Tri sukma Sarah" w:date="2024-09-20T08:15:00Z" w16du:dateUtc="2024-09-20T01:15:00Z">
        <w:r w:rsidR="00CD524C" w:rsidRPr="00CD524C">
          <w:rPr>
            <w:color w:val="000000"/>
            <w:rPrChange w:id="208" w:author="Tri sukma Sarah" w:date="2024-09-20T08:18:00Z" w16du:dateUtc="2024-09-20T01:18:00Z">
              <w:rPr/>
            </w:rPrChange>
          </w:rPr>
          <w:t xml:space="preserve">Volume </w:t>
        </w:r>
        <w:proofErr w:type="spellStart"/>
        <w:r w:rsidR="00CD524C" w:rsidRPr="00CD524C">
          <w:rPr>
            <w:color w:val="000000"/>
            <w:rPrChange w:id="209" w:author="Tri sukma Sarah" w:date="2024-09-20T08:18:00Z" w16du:dateUtc="2024-09-20T01:18:00Z">
              <w:rPr/>
            </w:rPrChange>
          </w:rPr>
          <w:t>menjadi</w:t>
        </w:r>
        <w:proofErr w:type="spellEnd"/>
        <w:r w:rsidR="00CD524C" w:rsidRPr="00CD524C">
          <w:rPr>
            <w:color w:val="000000"/>
            <w:rPrChange w:id="210" w:author="Tri sukma Sarah" w:date="2024-09-20T08:18:00Z" w16du:dateUtc="2024-09-20T01:18:00Z">
              <w:rPr/>
            </w:rPrChange>
          </w:rPr>
          <w:t xml:space="preserve"> </w:t>
        </w:r>
        <w:proofErr w:type="spellStart"/>
        <w:r w:rsidR="00CD524C" w:rsidRPr="00CD524C">
          <w:rPr>
            <w:color w:val="000000"/>
            <w:rPrChange w:id="211" w:author="Tri sukma Sarah" w:date="2024-09-20T08:18:00Z" w16du:dateUtc="2024-09-20T01:18:00Z">
              <w:rPr/>
            </w:rPrChange>
          </w:rPr>
          <w:t>penuh</w:t>
        </w:r>
        <w:proofErr w:type="spellEnd"/>
        <w:r w:rsidR="00CD524C" w:rsidRPr="00CD524C">
          <w:rPr>
            <w:color w:val="000000"/>
            <w:rPrChange w:id="212" w:author="Tri sukma Sarah" w:date="2024-09-20T08:18:00Z" w16du:dateUtc="2024-09-20T01:18:00Z">
              <w:rPr/>
            </w:rPrChange>
          </w:rPr>
          <w:t xml:space="preserve"> </w:t>
        </w:r>
        <w:proofErr w:type="spellStart"/>
        <w:r w:rsidR="00CD524C" w:rsidRPr="00CD524C">
          <w:rPr>
            <w:color w:val="000000"/>
            <w:rPrChange w:id="213" w:author="Tri sukma Sarah" w:date="2024-09-20T08:18:00Z" w16du:dateUtc="2024-09-20T01:18:00Z">
              <w:rPr/>
            </w:rPrChange>
          </w:rPr>
          <w:t>karena</w:t>
        </w:r>
        <w:proofErr w:type="spellEnd"/>
        <w:r w:rsidR="00CD524C" w:rsidRPr="00CD524C">
          <w:rPr>
            <w:color w:val="000000"/>
            <w:rPrChange w:id="214" w:author="Tri sukma Sarah" w:date="2024-09-20T08:18:00Z" w16du:dateUtc="2024-09-20T01:18:00Z">
              <w:rPr/>
            </w:rPrChange>
          </w:rPr>
          <w:t xml:space="preserve"> batas </w:t>
        </w:r>
        <w:proofErr w:type="spellStart"/>
        <w:r w:rsidR="00CD524C" w:rsidRPr="00CD524C">
          <w:rPr>
            <w:color w:val="000000"/>
            <w:rPrChange w:id="215" w:author="Tri sukma Sarah" w:date="2024-09-20T08:18:00Z" w16du:dateUtc="2024-09-20T01:18:00Z">
              <w:rPr/>
            </w:rPrChange>
          </w:rPr>
          <w:t>maksimum</w:t>
        </w:r>
        <w:proofErr w:type="spellEnd"/>
        <w:r w:rsidR="00CD524C" w:rsidRPr="00CD524C">
          <w:rPr>
            <w:color w:val="000000"/>
            <w:rPrChange w:id="216" w:author="Tri sukma Sarah" w:date="2024-09-20T08:18:00Z" w16du:dateUtc="2024-09-20T01:18:00Z">
              <w:rPr/>
            </w:rPrChange>
          </w:rPr>
          <w:t xml:space="preserve"> volume </w:t>
        </w:r>
        <w:proofErr w:type="spellStart"/>
        <w:r w:rsidR="00CD524C" w:rsidRPr="00CD524C">
          <w:rPr>
            <w:color w:val="000000"/>
            <w:rPrChange w:id="217" w:author="Tri sukma Sarah" w:date="2024-09-20T08:18:00Z" w16du:dateUtc="2024-09-20T01:18:00Z">
              <w:rPr/>
            </w:rPrChange>
          </w:rPr>
          <w:t>adalah</w:t>
        </w:r>
        <w:proofErr w:type="spellEnd"/>
        <w:r w:rsidR="00CD524C" w:rsidRPr="00CD524C">
          <w:rPr>
            <w:color w:val="000000"/>
            <w:rPrChange w:id="218" w:author="Tri sukma Sarah" w:date="2024-09-20T08:18:00Z" w16du:dateUtc="2024-09-20T01:18:00Z">
              <w:rPr/>
            </w:rPrChange>
          </w:rPr>
          <w:t xml:space="preserve"> 100.</w:t>
        </w:r>
      </w:ins>
    </w:p>
    <w:p w:rsidR="00CD524C" w:rsidRPr="00CD524C" w:rsidRDefault="00CD524C" w:rsidP="00CD524C">
      <w:pPr>
        <w:pStyle w:val="ListParagraph"/>
        <w:tabs>
          <w:tab w:val="center" w:pos="3137"/>
        </w:tabs>
        <w:spacing w:after="1010"/>
        <w:ind w:left="1486"/>
        <w:jc w:val="center"/>
        <w:rPr>
          <w:color w:val="000000"/>
          <w:rPrChange w:id="219" w:author="Tri sukma Sarah" w:date="2024-09-20T08:18:00Z" w16du:dateUtc="2024-09-20T01:18:00Z">
            <w:rPr/>
          </w:rPrChange>
        </w:rPr>
        <w:pPrChange w:id="220" w:author="Tri sukma Sarah" w:date="2024-09-20T08:14:00Z" w16du:dateUtc="2024-09-20T01:14:00Z">
          <w:pPr>
            <w:pStyle w:val="ListParagraph"/>
            <w:tabs>
              <w:tab w:val="center" w:pos="3137"/>
            </w:tabs>
            <w:spacing w:after="1010"/>
            <w:ind w:left="1486"/>
          </w:pPr>
        </w:pPrChange>
      </w:pPr>
      <w:ins w:id="221" w:author="Tri sukma Sarah" w:date="2024-09-20T08:14:00Z" w16du:dateUtc="2024-09-20T01:14:00Z">
        <w:r w:rsidRPr="00CD524C">
          <w:rPr>
            <w:noProof/>
            <w:color w:val="000000"/>
            <w:rPrChange w:id="222" w:author="Tri sukma Sarah" w:date="2024-09-20T08:18:00Z" w16du:dateUtc="2024-09-20T01:18:00Z">
              <w:rPr>
                <w:noProof/>
              </w:rPr>
            </w:rPrChange>
          </w:rPr>
          <w:drawing>
            <wp:inline distT="0" distB="0" distL="0" distR="0">
              <wp:extent cx="1939925" cy="3506470"/>
              <wp:effectExtent l="0" t="0" r="3175" b="0"/>
              <wp:docPr id="1605592086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9925" cy="3506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97CBF" w:rsidRPr="00CD524C" w:rsidRDefault="00D97CBF" w:rsidP="00D97CBF">
      <w:pPr>
        <w:pStyle w:val="ListParagraph"/>
        <w:tabs>
          <w:tab w:val="center" w:pos="3137"/>
        </w:tabs>
        <w:spacing w:after="1010"/>
        <w:ind w:left="1486"/>
        <w:rPr>
          <w:color w:val="000000"/>
          <w:rPrChange w:id="223" w:author="Tri sukma Sarah" w:date="2024-09-20T08:18:00Z" w16du:dateUtc="2024-09-20T01:18:00Z">
            <w:rPr/>
          </w:rPrChange>
        </w:rPr>
      </w:pPr>
    </w:p>
    <w:p w:rsidR="00D97CBF" w:rsidRPr="00CD524C" w:rsidRDefault="00D97CBF" w:rsidP="00D97CBF">
      <w:pPr>
        <w:pStyle w:val="ListParagraph"/>
        <w:numPr>
          <w:ilvl w:val="0"/>
          <w:numId w:val="2"/>
        </w:numPr>
        <w:tabs>
          <w:tab w:val="center" w:pos="3137"/>
        </w:tabs>
        <w:spacing w:after="1010"/>
        <w:rPr>
          <w:color w:val="000000"/>
          <w:rPrChange w:id="224" w:author="Tri sukma Sarah" w:date="2024-09-20T08:18:00Z" w16du:dateUtc="2024-09-20T01:18:00Z">
            <w:rPr/>
          </w:rPrChange>
        </w:rPr>
      </w:pPr>
      <w:r w:rsidRPr="00CD524C">
        <w:rPr>
          <w:color w:val="000000"/>
          <w:rPrChange w:id="225" w:author="Tri sukma Sarah" w:date="2024-09-20T08:18:00Z" w16du:dateUtc="2024-09-20T01:18:00Z">
            <w:rPr/>
          </w:rPrChange>
        </w:rPr>
        <w:lastRenderedPageBreak/>
        <w:t xml:space="preserve"> </w:t>
      </w:r>
      <w:proofErr w:type="spellStart"/>
      <w:r w:rsidRPr="00CD524C">
        <w:rPr>
          <w:color w:val="000000"/>
          <w:rPrChange w:id="226" w:author="Tri sukma Sarah" w:date="2024-09-20T08:18:00Z" w16du:dateUtc="2024-09-20T01:18:00Z">
            <w:rPr/>
          </w:rPrChange>
        </w:rPr>
        <w:t>Lakukan</w:t>
      </w:r>
      <w:proofErr w:type="spellEnd"/>
      <w:r w:rsidRPr="00CD524C">
        <w:rPr>
          <w:color w:val="000000"/>
          <w:rPrChange w:id="227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228" w:author="Tri sukma Sarah" w:date="2024-09-20T08:18:00Z" w16du:dateUtc="2024-09-20T01:18:00Z">
            <w:rPr/>
          </w:rPrChange>
        </w:rPr>
        <w:t>hal</w:t>
      </w:r>
      <w:proofErr w:type="spellEnd"/>
      <w:r w:rsidRPr="00CD524C">
        <w:rPr>
          <w:color w:val="000000"/>
          <w:rPrChange w:id="229" w:author="Tri sukma Sarah" w:date="2024-09-20T08:18:00Z" w16du:dateUtc="2024-09-20T01:18:00Z">
            <w:rPr/>
          </w:rPrChange>
        </w:rPr>
        <w:t xml:space="preserve"> yang </w:t>
      </w:r>
      <w:proofErr w:type="spellStart"/>
      <w:r w:rsidRPr="00CD524C">
        <w:rPr>
          <w:color w:val="000000"/>
          <w:rPrChange w:id="230" w:author="Tri sukma Sarah" w:date="2024-09-20T08:18:00Z" w16du:dateUtc="2024-09-20T01:18:00Z">
            <w:rPr/>
          </w:rPrChange>
        </w:rPr>
        <w:t>sama</w:t>
      </w:r>
      <w:proofErr w:type="spellEnd"/>
      <w:r w:rsidRPr="00CD524C">
        <w:rPr>
          <w:color w:val="000000"/>
          <w:rPrChange w:id="231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232" w:author="Tri sukma Sarah" w:date="2024-09-20T08:18:00Z" w16du:dateUtc="2024-09-20T01:18:00Z">
            <w:rPr/>
          </w:rPrChange>
        </w:rPr>
        <w:t>untuk</w:t>
      </w:r>
      <w:proofErr w:type="spellEnd"/>
      <w:r w:rsidRPr="00CD524C">
        <w:rPr>
          <w:color w:val="000000"/>
          <w:rPrChange w:id="233" w:author="Tri sukma Sarah" w:date="2024-09-20T08:18:00Z" w16du:dateUtc="2024-09-20T01:18:00Z">
            <w:rPr/>
          </w:rPrChange>
        </w:rPr>
        <w:t xml:space="preserve"> method </w:t>
      </w:r>
      <w:proofErr w:type="spellStart"/>
      <w:proofErr w:type="gramStart"/>
      <w:r w:rsidRPr="00CD524C">
        <w:rPr>
          <w:color w:val="000000"/>
          <w:rPrChange w:id="234" w:author="Tri sukma Sarah" w:date="2024-09-20T08:18:00Z" w16du:dateUtc="2024-09-20T01:18:00Z">
            <w:rPr/>
          </w:rPrChange>
        </w:rPr>
        <w:t>kurang</w:t>
      </w:r>
      <w:proofErr w:type="spellEnd"/>
      <w:r w:rsidR="0015495F" w:rsidRPr="00CD524C">
        <w:rPr>
          <w:color w:val="000000"/>
          <w:rPrChange w:id="235" w:author="Tri sukma Sarah" w:date="2024-09-20T08:18:00Z" w16du:dateUtc="2024-09-20T01:18:00Z">
            <w:rPr/>
          </w:rPrChange>
        </w:rPr>
        <w:t xml:space="preserve">  </w:t>
      </w:r>
      <w:r w:rsidRPr="00CD524C">
        <w:rPr>
          <w:color w:val="000000"/>
          <w:rPrChange w:id="236" w:author="Tri sukma Sarah" w:date="2024-09-20T08:18:00Z" w16du:dateUtc="2024-09-20T01:18:00Z">
            <w:rPr/>
          </w:rPrChange>
        </w:rPr>
        <w:t>Volume</w:t>
      </w:r>
      <w:proofErr w:type="gramEnd"/>
      <w:r w:rsidRPr="00CD524C">
        <w:rPr>
          <w:color w:val="000000"/>
          <w:rPrChange w:id="237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238" w:author="Tri sukma Sarah" w:date="2024-09-20T08:18:00Z" w16du:dateUtc="2024-09-20T01:18:00Z">
            <w:rPr/>
          </w:rPrChange>
        </w:rPr>
        <w:t>sampai</w:t>
      </w:r>
      <w:proofErr w:type="spellEnd"/>
      <w:r w:rsidRPr="00CD524C">
        <w:rPr>
          <w:color w:val="000000"/>
          <w:rPrChange w:id="239" w:author="Tri sukma Sarah" w:date="2024-09-20T08:18:00Z" w16du:dateUtc="2024-09-20T01:18:00Z">
            <w:rPr/>
          </w:rPrChange>
        </w:rPr>
        <w:t xml:space="preserve"> batas minimal </w:t>
      </w:r>
      <w:proofErr w:type="spellStart"/>
      <w:r w:rsidRPr="00CD524C">
        <w:rPr>
          <w:color w:val="000000"/>
          <w:rPrChange w:id="240" w:author="Tri sukma Sarah" w:date="2024-09-20T08:18:00Z" w16du:dateUtc="2024-09-20T01:18:00Z">
            <w:rPr/>
          </w:rPrChange>
        </w:rPr>
        <w:t>yakni</w:t>
      </w:r>
      <w:proofErr w:type="spellEnd"/>
      <w:r w:rsidRPr="00CD524C">
        <w:rPr>
          <w:color w:val="000000"/>
          <w:rPrChange w:id="241" w:author="Tri sukma Sarah" w:date="2024-09-20T08:18:00Z" w16du:dateUtc="2024-09-20T01:18:00Z">
            <w:rPr/>
          </w:rPrChange>
        </w:rPr>
        <w:t xml:space="preserve"> 0, </w:t>
      </w:r>
      <w:proofErr w:type="spellStart"/>
      <w:r w:rsidRPr="00CD524C">
        <w:rPr>
          <w:color w:val="000000"/>
          <w:rPrChange w:id="242" w:author="Tri sukma Sarah" w:date="2024-09-20T08:18:00Z" w16du:dateUtc="2024-09-20T01:18:00Z">
            <w:rPr/>
          </w:rPrChange>
        </w:rPr>
        <w:t>kemudian</w:t>
      </w:r>
      <w:proofErr w:type="spellEnd"/>
      <w:r w:rsidRPr="00CD524C">
        <w:rPr>
          <w:color w:val="000000"/>
          <w:rPrChange w:id="243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244" w:author="Tri sukma Sarah" w:date="2024-09-20T08:18:00Z" w16du:dateUtc="2024-09-20T01:18:00Z">
            <w:rPr/>
          </w:rPrChange>
        </w:rPr>
        <w:t>panggil</w:t>
      </w:r>
      <w:proofErr w:type="spellEnd"/>
      <w:r w:rsidRPr="00CD524C">
        <w:rPr>
          <w:color w:val="000000"/>
          <w:rPrChange w:id="245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246" w:author="Tri sukma Sarah" w:date="2024-09-20T08:18:00Z" w16du:dateUtc="2024-09-20T01:18:00Z">
            <w:rPr/>
          </w:rPrChange>
        </w:rPr>
        <w:t>lagi</w:t>
      </w:r>
      <w:proofErr w:type="spellEnd"/>
      <w:r w:rsidRPr="00CD524C">
        <w:rPr>
          <w:color w:val="000000"/>
          <w:rPrChange w:id="247" w:author="Tri sukma Sarah" w:date="2024-09-20T08:18:00Z" w16du:dateUtc="2024-09-20T01:18:00Z">
            <w:rPr/>
          </w:rPrChange>
        </w:rPr>
        <w:t xml:space="preserve"> method </w:t>
      </w:r>
      <w:proofErr w:type="spellStart"/>
      <w:r w:rsidRPr="00CD524C">
        <w:rPr>
          <w:color w:val="000000"/>
          <w:rPrChange w:id="248" w:author="Tri sukma Sarah" w:date="2024-09-20T08:18:00Z" w16du:dateUtc="2024-09-20T01:18:00Z">
            <w:rPr/>
          </w:rPrChange>
        </w:rPr>
        <w:t>kurang</w:t>
      </w:r>
      <w:proofErr w:type="spellEnd"/>
      <w:r w:rsidR="000F3EDB" w:rsidRPr="00CD524C">
        <w:rPr>
          <w:color w:val="000000"/>
          <w:rPrChange w:id="249" w:author="Tri sukma Sarah" w:date="2024-09-20T08:18:00Z" w16du:dateUtc="2024-09-20T01:18:00Z">
            <w:rPr/>
          </w:rPrChange>
        </w:rPr>
        <w:t xml:space="preserve"> </w:t>
      </w:r>
      <w:r w:rsidRPr="00CD524C">
        <w:rPr>
          <w:color w:val="000000"/>
          <w:rPrChange w:id="250" w:author="Tri sukma Sarah" w:date="2024-09-20T08:18:00Z" w16du:dateUtc="2024-09-20T01:18:00Z">
            <w:rPr/>
          </w:rPrChange>
        </w:rPr>
        <w:t xml:space="preserve">Volume. </w:t>
      </w:r>
      <w:proofErr w:type="spellStart"/>
      <w:r w:rsidRPr="00CD524C">
        <w:rPr>
          <w:color w:val="000000"/>
          <w:rPrChange w:id="251" w:author="Tri sukma Sarah" w:date="2024-09-20T08:18:00Z" w16du:dateUtc="2024-09-20T01:18:00Z">
            <w:rPr/>
          </w:rPrChange>
        </w:rPr>
        <w:t>Apa</w:t>
      </w:r>
      <w:proofErr w:type="spellEnd"/>
      <w:r w:rsidRPr="00CD524C">
        <w:rPr>
          <w:color w:val="000000"/>
          <w:rPrChange w:id="252" w:author="Tri sukma Sarah" w:date="2024-09-20T08:18:00Z" w16du:dateUtc="2024-09-20T01:18:00Z">
            <w:rPr/>
          </w:rPrChange>
        </w:rPr>
        <w:t xml:space="preserve"> yang </w:t>
      </w:r>
      <w:proofErr w:type="spellStart"/>
      <w:r w:rsidRPr="00CD524C">
        <w:rPr>
          <w:color w:val="000000"/>
          <w:rPrChange w:id="253" w:author="Tri sukma Sarah" w:date="2024-09-20T08:18:00Z" w16du:dateUtc="2024-09-20T01:18:00Z">
            <w:rPr/>
          </w:rPrChange>
        </w:rPr>
        <w:t>terjadi</w:t>
      </w:r>
      <w:proofErr w:type="spellEnd"/>
      <w:r w:rsidRPr="00CD524C">
        <w:rPr>
          <w:color w:val="000000"/>
          <w:rPrChange w:id="254" w:author="Tri sukma Sarah" w:date="2024-09-20T08:18:00Z" w16du:dateUtc="2024-09-20T01:18:00Z">
            <w:rPr/>
          </w:rPrChange>
        </w:rPr>
        <w:t xml:space="preserve">? </w:t>
      </w:r>
      <w:proofErr w:type="spellStart"/>
      <w:r w:rsidRPr="00CD524C">
        <w:rPr>
          <w:color w:val="000000"/>
          <w:rPrChange w:id="255" w:author="Tri sukma Sarah" w:date="2024-09-20T08:18:00Z" w16du:dateUtc="2024-09-20T01:18:00Z">
            <w:rPr/>
          </w:rPrChange>
        </w:rPr>
        <w:t>Mengapa</w:t>
      </w:r>
      <w:proofErr w:type="spellEnd"/>
      <w:r w:rsidRPr="00CD524C">
        <w:rPr>
          <w:color w:val="000000"/>
          <w:rPrChange w:id="256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257" w:author="Tri sukma Sarah" w:date="2024-09-20T08:18:00Z" w16du:dateUtc="2024-09-20T01:18:00Z">
            <w:rPr/>
          </w:rPrChange>
        </w:rPr>
        <w:t>demikian</w:t>
      </w:r>
      <w:proofErr w:type="spellEnd"/>
      <w:r w:rsidRPr="00CD524C">
        <w:rPr>
          <w:color w:val="000000"/>
          <w:rPrChange w:id="258" w:author="Tri sukma Sarah" w:date="2024-09-20T08:18:00Z" w16du:dateUtc="2024-09-20T01:18:00Z">
            <w:rPr/>
          </w:rPrChange>
        </w:rPr>
        <w:t xml:space="preserve">? </w:t>
      </w:r>
    </w:p>
    <w:p w:rsidR="00D97CBF" w:rsidRPr="00CD524C" w:rsidRDefault="00D97CBF" w:rsidP="00D97CBF">
      <w:pPr>
        <w:pStyle w:val="ListParagraph"/>
        <w:tabs>
          <w:tab w:val="center" w:pos="3137"/>
        </w:tabs>
        <w:spacing w:after="1010"/>
        <w:ind w:left="1486"/>
        <w:rPr>
          <w:ins w:id="259" w:author="Tri sukma Sarah" w:date="2024-09-20T08:16:00Z" w16du:dateUtc="2024-09-20T01:16:00Z"/>
          <w:color w:val="000000"/>
          <w:sz w:val="24"/>
          <w:szCs w:val="24"/>
          <w:rPrChange w:id="260" w:author="Tri sukma Sarah" w:date="2024-09-20T08:19:00Z" w16du:dateUtc="2024-09-20T01:19:00Z">
            <w:rPr>
              <w:ins w:id="261" w:author="Tri sukma Sarah" w:date="2024-09-20T08:16:00Z" w16du:dateUtc="2024-09-20T01:16:00Z"/>
            </w:rPr>
          </w:rPrChange>
        </w:rPr>
      </w:pPr>
      <w:r w:rsidRPr="00CD524C">
        <w:rPr>
          <w:color w:val="000000"/>
          <w:highlight w:val="yellow"/>
          <w:rPrChange w:id="262" w:author="Tri sukma Sarah" w:date="2024-09-20T08:18:00Z" w16du:dateUtc="2024-09-20T01:18:00Z">
            <w:rPr>
              <w:highlight w:val="yellow"/>
            </w:rPr>
          </w:rPrChange>
        </w:rPr>
        <w:t>Jawab:</w:t>
      </w:r>
      <w:ins w:id="263" w:author="Tri sukma Sarah" w:date="2024-09-20T08:16:00Z" w16du:dateUtc="2024-09-20T01:16:00Z">
        <w:r w:rsidR="00CD524C" w:rsidRPr="00CD524C">
          <w:rPr>
            <w:color w:val="000000"/>
            <w:rPrChange w:id="264" w:author="Tri sukma Sarah" w:date="2024-09-20T08:18:00Z" w16du:dateUtc="2024-09-20T01:18:00Z">
              <w:rPr/>
            </w:rPrChange>
          </w:rPr>
          <w:t xml:space="preserve"> </w:t>
        </w:r>
        <w:r w:rsidR="00CD524C" w:rsidRPr="00CD524C">
          <w:rPr>
            <w:color w:val="000000"/>
            <w:sz w:val="24"/>
            <w:szCs w:val="24"/>
            <w:rPrChange w:id="265" w:author="Tri sukma Sarah" w:date="2024-09-20T08:19:00Z" w16du:dateUtc="2024-09-20T01:19:00Z">
              <w:rPr/>
            </w:rPrChange>
          </w:rPr>
          <w:t xml:space="preserve">Volume </w:t>
        </w:r>
        <w:proofErr w:type="spellStart"/>
        <w:r w:rsidR="00CD524C" w:rsidRPr="00CD524C">
          <w:rPr>
            <w:color w:val="000000"/>
            <w:sz w:val="24"/>
            <w:szCs w:val="24"/>
            <w:rPrChange w:id="266" w:author="Tri sukma Sarah" w:date="2024-09-20T08:19:00Z" w16du:dateUtc="2024-09-20T01:19:00Z">
              <w:rPr/>
            </w:rPrChange>
          </w:rPr>
          <w:t>menjadi</w:t>
        </w:r>
        <w:proofErr w:type="spellEnd"/>
        <w:r w:rsidR="00CD524C" w:rsidRPr="00CD524C">
          <w:rPr>
            <w:color w:val="000000"/>
            <w:sz w:val="24"/>
            <w:szCs w:val="24"/>
            <w:rPrChange w:id="267" w:author="Tri sukma Sarah" w:date="2024-09-20T08:19:00Z" w16du:dateUtc="2024-09-20T01:19:00Z">
              <w:rPr/>
            </w:rPrChange>
          </w:rPr>
          <w:t xml:space="preserve"> 0, dan </w:t>
        </w:r>
        <w:proofErr w:type="spellStart"/>
        <w:r w:rsidR="00CD524C" w:rsidRPr="00CD524C">
          <w:rPr>
            <w:color w:val="000000"/>
            <w:sz w:val="24"/>
            <w:szCs w:val="24"/>
            <w:rPrChange w:id="268" w:author="Tri sukma Sarah" w:date="2024-09-20T08:19:00Z" w16du:dateUtc="2024-09-20T01:19:00Z">
              <w:rPr/>
            </w:rPrChange>
          </w:rPr>
          <w:t>tidak</w:t>
        </w:r>
        <w:proofErr w:type="spellEnd"/>
        <w:r w:rsidR="00CD524C" w:rsidRPr="00CD524C">
          <w:rPr>
            <w:color w:val="000000"/>
            <w:sz w:val="24"/>
            <w:szCs w:val="24"/>
            <w:rPrChange w:id="269" w:author="Tri sukma Sarah" w:date="2024-09-20T08:19:00Z" w16du:dateUtc="2024-09-20T01:19:00Z">
              <w:rPr/>
            </w:rPrChange>
          </w:rPr>
          <w:t xml:space="preserve"> </w:t>
        </w:r>
        <w:proofErr w:type="spellStart"/>
        <w:r w:rsidR="00CD524C" w:rsidRPr="00CD524C">
          <w:rPr>
            <w:color w:val="000000"/>
            <w:sz w:val="24"/>
            <w:szCs w:val="24"/>
            <w:rPrChange w:id="270" w:author="Tri sukma Sarah" w:date="2024-09-20T08:19:00Z" w16du:dateUtc="2024-09-20T01:19:00Z">
              <w:rPr/>
            </w:rPrChange>
          </w:rPr>
          <w:t>bisa</w:t>
        </w:r>
        <w:proofErr w:type="spellEnd"/>
        <w:r w:rsidR="00CD524C" w:rsidRPr="00CD524C">
          <w:rPr>
            <w:color w:val="000000"/>
            <w:sz w:val="24"/>
            <w:szCs w:val="24"/>
            <w:rPrChange w:id="271" w:author="Tri sukma Sarah" w:date="2024-09-20T08:19:00Z" w16du:dateUtc="2024-09-20T01:19:00Z">
              <w:rPr/>
            </w:rPrChange>
          </w:rPr>
          <w:t xml:space="preserve"> </w:t>
        </w:r>
        <w:proofErr w:type="spellStart"/>
        <w:r w:rsidR="00CD524C" w:rsidRPr="00CD524C">
          <w:rPr>
            <w:color w:val="000000"/>
            <w:sz w:val="24"/>
            <w:szCs w:val="24"/>
            <w:rPrChange w:id="272" w:author="Tri sukma Sarah" w:date="2024-09-20T08:19:00Z" w16du:dateUtc="2024-09-20T01:19:00Z">
              <w:rPr/>
            </w:rPrChange>
          </w:rPr>
          <w:t>dikurangi</w:t>
        </w:r>
        <w:proofErr w:type="spellEnd"/>
        <w:r w:rsidR="00CD524C" w:rsidRPr="00CD524C">
          <w:rPr>
            <w:color w:val="000000"/>
            <w:sz w:val="24"/>
            <w:szCs w:val="24"/>
            <w:rPrChange w:id="273" w:author="Tri sukma Sarah" w:date="2024-09-20T08:19:00Z" w16du:dateUtc="2024-09-20T01:19:00Z">
              <w:rPr/>
            </w:rPrChange>
          </w:rPr>
          <w:t xml:space="preserve"> </w:t>
        </w:r>
        <w:proofErr w:type="spellStart"/>
        <w:r w:rsidR="00CD524C" w:rsidRPr="00CD524C">
          <w:rPr>
            <w:color w:val="000000"/>
            <w:sz w:val="24"/>
            <w:szCs w:val="24"/>
            <w:rPrChange w:id="274" w:author="Tri sukma Sarah" w:date="2024-09-20T08:19:00Z" w16du:dateUtc="2024-09-20T01:19:00Z">
              <w:rPr/>
            </w:rPrChange>
          </w:rPr>
          <w:t>lagi</w:t>
        </w:r>
        <w:proofErr w:type="spellEnd"/>
        <w:r w:rsidR="00CD524C" w:rsidRPr="00CD524C">
          <w:rPr>
            <w:color w:val="000000"/>
            <w:sz w:val="24"/>
            <w:szCs w:val="24"/>
            <w:rPrChange w:id="275" w:author="Tri sukma Sarah" w:date="2024-09-20T08:19:00Z" w16du:dateUtc="2024-09-20T01:19:00Z">
              <w:rPr/>
            </w:rPrChange>
          </w:rPr>
          <w:t xml:space="preserve"> </w:t>
        </w:r>
        <w:proofErr w:type="spellStart"/>
        <w:r w:rsidR="00CD524C" w:rsidRPr="00CD524C">
          <w:rPr>
            <w:color w:val="000000"/>
            <w:sz w:val="24"/>
            <w:szCs w:val="24"/>
            <w:rPrChange w:id="276" w:author="Tri sukma Sarah" w:date="2024-09-20T08:19:00Z" w16du:dateUtc="2024-09-20T01:19:00Z">
              <w:rPr/>
            </w:rPrChange>
          </w:rPr>
          <w:t>karna</w:t>
        </w:r>
        <w:proofErr w:type="spellEnd"/>
        <w:r w:rsidR="00CD524C" w:rsidRPr="00CD524C">
          <w:rPr>
            <w:color w:val="000000"/>
            <w:sz w:val="24"/>
            <w:szCs w:val="24"/>
            <w:rPrChange w:id="277" w:author="Tri sukma Sarah" w:date="2024-09-20T08:19:00Z" w16du:dateUtc="2024-09-20T01:19:00Z">
              <w:rPr/>
            </w:rPrChange>
          </w:rPr>
          <w:t xml:space="preserve"> batas minimum </w:t>
        </w:r>
        <w:proofErr w:type="spellStart"/>
        <w:r w:rsidR="00CD524C" w:rsidRPr="00CD524C">
          <w:rPr>
            <w:color w:val="000000"/>
            <w:sz w:val="24"/>
            <w:szCs w:val="24"/>
            <w:rPrChange w:id="278" w:author="Tri sukma Sarah" w:date="2024-09-20T08:19:00Z" w16du:dateUtc="2024-09-20T01:19:00Z">
              <w:rPr/>
            </w:rPrChange>
          </w:rPr>
          <w:t>nya</w:t>
        </w:r>
        <w:proofErr w:type="spellEnd"/>
        <w:r w:rsidR="00CD524C" w:rsidRPr="00CD524C">
          <w:rPr>
            <w:color w:val="000000"/>
            <w:sz w:val="24"/>
            <w:szCs w:val="24"/>
            <w:rPrChange w:id="279" w:author="Tri sukma Sarah" w:date="2024-09-20T08:19:00Z" w16du:dateUtc="2024-09-20T01:19:00Z">
              <w:rPr/>
            </w:rPrChange>
          </w:rPr>
          <w:t xml:space="preserve"> </w:t>
        </w:r>
        <w:proofErr w:type="spellStart"/>
        <w:r w:rsidR="00CD524C" w:rsidRPr="00CD524C">
          <w:rPr>
            <w:color w:val="000000"/>
            <w:sz w:val="24"/>
            <w:szCs w:val="24"/>
            <w:rPrChange w:id="280" w:author="Tri sukma Sarah" w:date="2024-09-20T08:19:00Z" w16du:dateUtc="2024-09-20T01:19:00Z">
              <w:rPr/>
            </w:rPrChange>
          </w:rPr>
          <w:t>adalah</w:t>
        </w:r>
        <w:proofErr w:type="spellEnd"/>
        <w:r w:rsidR="00CD524C" w:rsidRPr="00CD524C">
          <w:rPr>
            <w:color w:val="000000"/>
            <w:sz w:val="24"/>
            <w:szCs w:val="24"/>
            <w:rPrChange w:id="281" w:author="Tri sukma Sarah" w:date="2024-09-20T08:19:00Z" w16du:dateUtc="2024-09-20T01:19:00Z">
              <w:rPr/>
            </w:rPrChange>
          </w:rPr>
          <w:t xml:space="preserve"> 0</w:t>
        </w:r>
      </w:ins>
    </w:p>
    <w:p w:rsidR="00CD524C" w:rsidRPr="00CD524C" w:rsidRDefault="00CD524C" w:rsidP="00D97CBF">
      <w:pPr>
        <w:pStyle w:val="ListParagraph"/>
        <w:tabs>
          <w:tab w:val="center" w:pos="3137"/>
        </w:tabs>
        <w:spacing w:after="1010"/>
        <w:ind w:left="1486"/>
        <w:rPr>
          <w:ins w:id="282" w:author="Tri sukma Sarah" w:date="2024-09-20T08:16:00Z" w16du:dateUtc="2024-09-20T01:16:00Z"/>
          <w:color w:val="000000"/>
          <w:rPrChange w:id="283" w:author="Tri sukma Sarah" w:date="2024-09-20T08:18:00Z" w16du:dateUtc="2024-09-20T01:18:00Z">
            <w:rPr>
              <w:ins w:id="284" w:author="Tri sukma Sarah" w:date="2024-09-20T08:16:00Z" w16du:dateUtc="2024-09-20T01:16:00Z"/>
            </w:rPr>
          </w:rPrChange>
        </w:rPr>
      </w:pPr>
    </w:p>
    <w:p w:rsidR="00CD524C" w:rsidRPr="00CD524C" w:rsidRDefault="00CD524C" w:rsidP="00CD524C">
      <w:pPr>
        <w:pStyle w:val="ListParagraph"/>
        <w:tabs>
          <w:tab w:val="center" w:pos="3137"/>
        </w:tabs>
        <w:spacing w:after="1010"/>
        <w:ind w:left="1486"/>
        <w:jc w:val="center"/>
        <w:rPr>
          <w:color w:val="000000"/>
          <w:rPrChange w:id="285" w:author="Tri sukma Sarah" w:date="2024-09-20T08:18:00Z" w16du:dateUtc="2024-09-20T01:18:00Z">
            <w:rPr/>
          </w:rPrChange>
        </w:rPr>
        <w:pPrChange w:id="286" w:author="Tri sukma Sarah" w:date="2024-09-20T08:16:00Z" w16du:dateUtc="2024-09-20T01:16:00Z">
          <w:pPr>
            <w:pStyle w:val="ListParagraph"/>
            <w:tabs>
              <w:tab w:val="center" w:pos="3137"/>
            </w:tabs>
            <w:spacing w:after="1010"/>
            <w:ind w:left="1486"/>
          </w:pPr>
        </w:pPrChange>
      </w:pPr>
      <w:ins w:id="287" w:author="Tri sukma Sarah" w:date="2024-09-20T08:16:00Z" w16du:dateUtc="2024-09-20T01:16:00Z">
        <w:r w:rsidRPr="00CD524C">
          <w:rPr>
            <w:noProof/>
            <w:color w:val="000000"/>
            <w:rPrChange w:id="288" w:author="Tri sukma Sarah" w:date="2024-09-20T08:18:00Z" w16du:dateUtc="2024-09-20T01:18:00Z">
              <w:rPr>
                <w:noProof/>
              </w:rPr>
            </w:rPrChange>
          </w:rPr>
          <w:drawing>
            <wp:inline distT="0" distB="0" distL="0" distR="0">
              <wp:extent cx="1701800" cy="3506470"/>
              <wp:effectExtent l="0" t="0" r="0" b="0"/>
              <wp:docPr id="1136252800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01800" cy="3506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97CBF" w:rsidRPr="00CD524C" w:rsidRDefault="00D97CBF" w:rsidP="00D97CBF">
      <w:pPr>
        <w:pStyle w:val="ListParagraph"/>
        <w:tabs>
          <w:tab w:val="center" w:pos="3137"/>
        </w:tabs>
        <w:spacing w:after="1010"/>
        <w:ind w:left="1486"/>
        <w:rPr>
          <w:color w:val="000000"/>
          <w:rPrChange w:id="289" w:author="Tri sukma Sarah" w:date="2024-09-20T08:18:00Z" w16du:dateUtc="2024-09-20T01:18:00Z">
            <w:rPr/>
          </w:rPrChange>
        </w:rPr>
      </w:pPr>
    </w:p>
    <w:p w:rsidR="00D97CBF" w:rsidRPr="00CD524C" w:rsidRDefault="00D97CBF" w:rsidP="00D97CBF">
      <w:pPr>
        <w:pStyle w:val="ListParagraph"/>
        <w:numPr>
          <w:ilvl w:val="0"/>
          <w:numId w:val="2"/>
        </w:numPr>
        <w:tabs>
          <w:tab w:val="center" w:pos="3137"/>
        </w:tabs>
        <w:spacing w:after="1010"/>
        <w:rPr>
          <w:color w:val="000000"/>
          <w:rPrChange w:id="290" w:author="Tri sukma Sarah" w:date="2024-09-20T08:18:00Z" w16du:dateUtc="2024-09-20T01:18:00Z">
            <w:rPr/>
          </w:rPrChange>
        </w:rPr>
      </w:pPr>
      <w:proofErr w:type="spellStart"/>
      <w:r w:rsidRPr="00CD524C">
        <w:rPr>
          <w:color w:val="000000"/>
          <w:rPrChange w:id="291" w:author="Tri sukma Sarah" w:date="2024-09-20T08:18:00Z" w16du:dateUtc="2024-09-20T01:18:00Z">
            <w:rPr/>
          </w:rPrChange>
        </w:rPr>
        <w:t>Buktikan</w:t>
      </w:r>
      <w:proofErr w:type="spellEnd"/>
      <w:r w:rsidRPr="00CD524C">
        <w:rPr>
          <w:color w:val="000000"/>
          <w:rPrChange w:id="292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293" w:author="Tri sukma Sarah" w:date="2024-09-20T08:18:00Z" w16du:dateUtc="2024-09-20T01:18:00Z">
            <w:rPr/>
          </w:rPrChange>
        </w:rPr>
        <w:t>bahwa</w:t>
      </w:r>
      <w:proofErr w:type="spellEnd"/>
      <w:r w:rsidRPr="00CD524C">
        <w:rPr>
          <w:color w:val="000000"/>
          <w:rPrChange w:id="294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295" w:author="Tri sukma Sarah" w:date="2024-09-20T08:18:00Z" w16du:dateUtc="2024-09-20T01:18:00Z">
            <w:rPr/>
          </w:rPrChange>
        </w:rPr>
        <w:t>saat</w:t>
      </w:r>
      <w:proofErr w:type="spellEnd"/>
      <w:r w:rsidRPr="00CD524C">
        <w:rPr>
          <w:color w:val="000000"/>
          <w:rPrChange w:id="296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297" w:author="Tri sukma Sarah" w:date="2024-09-20T08:18:00Z" w16du:dateUtc="2024-09-20T01:18:00Z">
            <w:rPr/>
          </w:rPrChange>
        </w:rPr>
        <w:t>objek</w:t>
      </w:r>
      <w:proofErr w:type="spellEnd"/>
      <w:r w:rsidRPr="00CD524C">
        <w:rPr>
          <w:color w:val="000000"/>
          <w:rPrChange w:id="298" w:author="Tri sukma Sarah" w:date="2024-09-20T08:18:00Z" w16du:dateUtc="2024-09-20T01:18:00Z">
            <w:rPr/>
          </w:rPrChange>
        </w:rPr>
        <w:t xml:space="preserve"> hp </w:t>
      </w:r>
      <w:proofErr w:type="spellStart"/>
      <w:r w:rsidRPr="00CD524C">
        <w:rPr>
          <w:color w:val="000000"/>
          <w:rPrChange w:id="299" w:author="Tri sukma Sarah" w:date="2024-09-20T08:18:00Z" w16du:dateUtc="2024-09-20T01:18:00Z">
            <w:rPr/>
          </w:rPrChange>
        </w:rPr>
        <w:t>dalam</w:t>
      </w:r>
      <w:proofErr w:type="spellEnd"/>
      <w:r w:rsidRPr="00CD524C">
        <w:rPr>
          <w:color w:val="000000"/>
          <w:rPrChange w:id="300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301" w:author="Tri sukma Sarah" w:date="2024-09-20T08:18:00Z" w16du:dateUtc="2024-09-20T01:18:00Z">
            <w:rPr/>
          </w:rPrChange>
        </w:rPr>
        <w:t>keadaan</w:t>
      </w:r>
      <w:proofErr w:type="spellEnd"/>
      <w:r w:rsidRPr="00CD524C">
        <w:rPr>
          <w:color w:val="000000"/>
          <w:rPrChange w:id="302" w:author="Tri sukma Sarah" w:date="2024-09-20T08:18:00Z" w16du:dateUtc="2024-09-20T01:18:00Z">
            <w:rPr/>
          </w:rPrChange>
        </w:rPr>
        <w:t xml:space="preserve"> power on, </w:t>
      </w:r>
      <w:proofErr w:type="spellStart"/>
      <w:r w:rsidRPr="00CD524C">
        <w:rPr>
          <w:color w:val="000000"/>
          <w:rPrChange w:id="303" w:author="Tri sukma Sarah" w:date="2024-09-20T08:18:00Z" w16du:dateUtc="2024-09-20T01:18:00Z">
            <w:rPr/>
          </w:rPrChange>
        </w:rPr>
        <w:t>kita</w:t>
      </w:r>
      <w:proofErr w:type="spellEnd"/>
      <w:r w:rsidRPr="00CD524C">
        <w:rPr>
          <w:color w:val="000000"/>
          <w:rPrChange w:id="304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305" w:author="Tri sukma Sarah" w:date="2024-09-20T08:18:00Z" w16du:dateUtc="2024-09-20T01:18:00Z">
            <w:rPr/>
          </w:rPrChange>
        </w:rPr>
        <w:t>dapat</w:t>
      </w:r>
      <w:proofErr w:type="spellEnd"/>
      <w:r w:rsidRPr="00CD524C">
        <w:rPr>
          <w:color w:val="000000"/>
          <w:rPrChange w:id="306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307" w:author="Tri sukma Sarah" w:date="2024-09-20T08:18:00Z" w16du:dateUtc="2024-09-20T01:18:00Z">
            <w:rPr/>
          </w:rPrChange>
        </w:rPr>
        <w:t>memanggil</w:t>
      </w:r>
      <w:proofErr w:type="spellEnd"/>
      <w:r w:rsidRPr="00CD524C">
        <w:rPr>
          <w:color w:val="000000"/>
          <w:rPrChange w:id="308" w:author="Tri sukma Sarah" w:date="2024-09-20T08:18:00Z" w16du:dateUtc="2024-09-20T01:18:00Z">
            <w:rPr/>
          </w:rPrChange>
        </w:rPr>
        <w:t xml:space="preserve"> method mute, </w:t>
      </w:r>
      <w:proofErr w:type="spellStart"/>
      <w:r w:rsidRPr="00CD524C">
        <w:rPr>
          <w:color w:val="000000"/>
          <w:rPrChange w:id="309" w:author="Tri sukma Sarah" w:date="2024-09-20T08:18:00Z" w16du:dateUtc="2024-09-20T01:18:00Z">
            <w:rPr/>
          </w:rPrChange>
        </w:rPr>
        <w:t>sehingga</w:t>
      </w:r>
      <w:proofErr w:type="spellEnd"/>
      <w:r w:rsidRPr="00CD524C">
        <w:rPr>
          <w:color w:val="000000"/>
          <w:rPrChange w:id="310" w:author="Tri sukma Sarah" w:date="2024-09-20T08:18:00Z" w16du:dateUtc="2024-09-20T01:18:00Z">
            <w:rPr/>
          </w:rPrChange>
        </w:rPr>
        <w:t xml:space="preserve"> volume </w:t>
      </w:r>
      <w:proofErr w:type="spellStart"/>
      <w:r w:rsidRPr="00CD524C">
        <w:rPr>
          <w:color w:val="000000"/>
          <w:rPrChange w:id="311" w:author="Tri sukma Sarah" w:date="2024-09-20T08:18:00Z" w16du:dateUtc="2024-09-20T01:18:00Z">
            <w:rPr/>
          </w:rPrChange>
        </w:rPr>
        <w:t>akan</w:t>
      </w:r>
      <w:proofErr w:type="spellEnd"/>
      <w:r w:rsidRPr="00CD524C">
        <w:rPr>
          <w:color w:val="000000"/>
          <w:rPrChange w:id="312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313" w:author="Tri sukma Sarah" w:date="2024-09-20T08:18:00Z" w16du:dateUtc="2024-09-20T01:18:00Z">
            <w:rPr/>
          </w:rPrChange>
        </w:rPr>
        <w:t>berubah</w:t>
      </w:r>
      <w:proofErr w:type="spellEnd"/>
      <w:r w:rsidRPr="00CD524C">
        <w:rPr>
          <w:color w:val="000000"/>
          <w:rPrChange w:id="314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315" w:author="Tri sukma Sarah" w:date="2024-09-20T08:18:00Z" w16du:dateUtc="2024-09-20T01:18:00Z">
            <w:rPr/>
          </w:rPrChange>
        </w:rPr>
        <w:t>menjadi</w:t>
      </w:r>
      <w:proofErr w:type="spellEnd"/>
      <w:r w:rsidRPr="00CD524C">
        <w:rPr>
          <w:color w:val="000000"/>
          <w:rPrChange w:id="316" w:author="Tri sukma Sarah" w:date="2024-09-20T08:18:00Z" w16du:dateUtc="2024-09-20T01:18:00Z">
            <w:rPr/>
          </w:rPrChange>
        </w:rPr>
        <w:t xml:space="preserve"> 0. </w:t>
      </w:r>
    </w:p>
    <w:p w:rsidR="00D97CBF" w:rsidRPr="00CD524C" w:rsidRDefault="00D97CBF" w:rsidP="00D97CBF">
      <w:pPr>
        <w:pStyle w:val="ListParagraph"/>
        <w:tabs>
          <w:tab w:val="center" w:pos="3137"/>
        </w:tabs>
        <w:spacing w:after="1010"/>
        <w:ind w:left="1486"/>
        <w:rPr>
          <w:ins w:id="317" w:author="Tri sukma Sarah" w:date="2024-09-20T08:17:00Z" w16du:dateUtc="2024-09-20T01:17:00Z"/>
          <w:color w:val="000000"/>
          <w:rPrChange w:id="318" w:author="Tri sukma Sarah" w:date="2024-09-20T08:18:00Z" w16du:dateUtc="2024-09-20T01:18:00Z">
            <w:rPr>
              <w:ins w:id="319" w:author="Tri sukma Sarah" w:date="2024-09-20T08:17:00Z" w16du:dateUtc="2024-09-20T01:17:00Z"/>
            </w:rPr>
          </w:rPrChange>
        </w:rPr>
      </w:pPr>
      <w:r w:rsidRPr="00CD524C">
        <w:rPr>
          <w:color w:val="000000"/>
          <w:highlight w:val="yellow"/>
          <w:rPrChange w:id="320" w:author="Tri sukma Sarah" w:date="2024-09-20T08:18:00Z" w16du:dateUtc="2024-09-20T01:18:00Z">
            <w:rPr>
              <w:highlight w:val="yellow"/>
            </w:rPr>
          </w:rPrChange>
        </w:rPr>
        <w:t>Jawab:</w:t>
      </w:r>
      <w:ins w:id="321" w:author="Tri sukma Sarah" w:date="2024-09-20T08:16:00Z" w16du:dateUtc="2024-09-20T01:16:00Z">
        <w:r w:rsidR="00CD524C" w:rsidRPr="00CD524C">
          <w:rPr>
            <w:color w:val="000000"/>
            <w:rPrChange w:id="322" w:author="Tri sukma Sarah" w:date="2024-09-20T08:18:00Z" w16du:dateUtc="2024-09-20T01:18:00Z">
              <w:rPr/>
            </w:rPrChange>
          </w:rPr>
          <w:t xml:space="preserve"> </w:t>
        </w:r>
        <w:proofErr w:type="spellStart"/>
        <w:r w:rsidR="00CD524C" w:rsidRPr="00CD524C">
          <w:rPr>
            <w:color w:val="000000"/>
            <w:rPrChange w:id="323" w:author="Tri sukma Sarah" w:date="2024-09-20T08:18:00Z" w16du:dateUtc="2024-09-20T01:18:00Z">
              <w:rPr/>
            </w:rPrChange>
          </w:rPr>
          <w:t>berikut</w:t>
        </w:r>
        <w:proofErr w:type="spellEnd"/>
        <w:r w:rsidR="00CD524C" w:rsidRPr="00CD524C">
          <w:rPr>
            <w:color w:val="000000"/>
            <w:rPrChange w:id="324" w:author="Tri sukma Sarah" w:date="2024-09-20T08:18:00Z" w16du:dateUtc="2024-09-20T01:18:00Z">
              <w:rPr/>
            </w:rPrChange>
          </w:rPr>
          <w:t xml:space="preserve"> output yang </w:t>
        </w:r>
        <w:proofErr w:type="spellStart"/>
        <w:r w:rsidR="00CD524C" w:rsidRPr="00CD524C">
          <w:rPr>
            <w:color w:val="000000"/>
            <w:rPrChange w:id="325" w:author="Tri sukma Sarah" w:date="2024-09-20T08:18:00Z" w16du:dateUtc="2024-09-20T01:18:00Z">
              <w:rPr/>
            </w:rPrChange>
          </w:rPr>
          <w:t>diminta</w:t>
        </w:r>
      </w:ins>
      <w:proofErr w:type="spellEnd"/>
    </w:p>
    <w:p w:rsidR="00CD524C" w:rsidRPr="00CD524C" w:rsidRDefault="00CD524C" w:rsidP="00CD524C">
      <w:pPr>
        <w:pStyle w:val="ListParagraph"/>
        <w:tabs>
          <w:tab w:val="center" w:pos="3137"/>
        </w:tabs>
        <w:spacing w:after="1010"/>
        <w:ind w:left="1486"/>
        <w:jc w:val="center"/>
        <w:rPr>
          <w:color w:val="000000"/>
          <w:rPrChange w:id="326" w:author="Tri sukma Sarah" w:date="2024-09-20T08:18:00Z" w16du:dateUtc="2024-09-20T01:18:00Z">
            <w:rPr/>
          </w:rPrChange>
        </w:rPr>
        <w:pPrChange w:id="327" w:author="Tri sukma Sarah" w:date="2024-09-20T08:17:00Z" w16du:dateUtc="2024-09-20T01:17:00Z">
          <w:pPr>
            <w:pStyle w:val="ListParagraph"/>
            <w:tabs>
              <w:tab w:val="center" w:pos="3137"/>
            </w:tabs>
            <w:spacing w:after="1010"/>
            <w:ind w:left="1486"/>
          </w:pPr>
        </w:pPrChange>
      </w:pPr>
      <w:ins w:id="328" w:author="Tri sukma Sarah" w:date="2024-09-20T08:17:00Z" w16du:dateUtc="2024-09-20T01:17:00Z">
        <w:r w:rsidRPr="00CD524C">
          <w:rPr>
            <w:noProof/>
            <w:color w:val="000000"/>
            <w:rPrChange w:id="329" w:author="Tri sukma Sarah" w:date="2024-09-20T08:18:00Z" w16du:dateUtc="2024-09-20T01:18:00Z">
              <w:rPr>
                <w:noProof/>
              </w:rPr>
            </w:rPrChange>
          </w:rPr>
          <w:lastRenderedPageBreak/>
          <w:drawing>
            <wp:inline distT="0" distB="0" distL="0" distR="0">
              <wp:extent cx="3697605" cy="3427095"/>
              <wp:effectExtent l="0" t="0" r="0" b="1905"/>
              <wp:docPr id="735683111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97605" cy="3427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97CBF" w:rsidRPr="00CD524C" w:rsidRDefault="00D97CBF" w:rsidP="00D97CBF">
      <w:pPr>
        <w:pStyle w:val="ListParagraph"/>
        <w:tabs>
          <w:tab w:val="center" w:pos="3137"/>
        </w:tabs>
        <w:spacing w:after="1010"/>
        <w:ind w:left="1486"/>
        <w:rPr>
          <w:color w:val="000000"/>
          <w:rPrChange w:id="330" w:author="Tri sukma Sarah" w:date="2024-09-20T08:18:00Z" w16du:dateUtc="2024-09-20T01:18:00Z">
            <w:rPr/>
          </w:rPrChange>
        </w:rPr>
      </w:pPr>
    </w:p>
    <w:p w:rsidR="00D97CBF" w:rsidRPr="00CD524C" w:rsidRDefault="00D97CBF" w:rsidP="00D97CBF">
      <w:pPr>
        <w:pStyle w:val="ListParagraph"/>
        <w:numPr>
          <w:ilvl w:val="0"/>
          <w:numId w:val="2"/>
        </w:numPr>
        <w:tabs>
          <w:tab w:val="center" w:pos="3137"/>
        </w:tabs>
        <w:spacing w:after="1010"/>
        <w:rPr>
          <w:color w:val="000000"/>
          <w:rPrChange w:id="331" w:author="Tri sukma Sarah" w:date="2024-09-20T08:18:00Z" w16du:dateUtc="2024-09-20T01:18:00Z">
            <w:rPr/>
          </w:rPrChange>
        </w:rPr>
      </w:pPr>
      <w:r w:rsidRPr="00CD524C">
        <w:rPr>
          <w:color w:val="000000"/>
          <w:rPrChange w:id="332" w:author="Tri sukma Sarah" w:date="2024-09-20T08:18:00Z" w16du:dateUtc="2024-09-20T01:18:00Z">
            <w:rPr/>
          </w:rPrChange>
        </w:rPr>
        <w:t xml:space="preserve">Dan </w:t>
      </w:r>
      <w:proofErr w:type="spellStart"/>
      <w:r w:rsidRPr="00CD524C">
        <w:rPr>
          <w:color w:val="000000"/>
          <w:rPrChange w:id="333" w:author="Tri sukma Sarah" w:date="2024-09-20T08:18:00Z" w16du:dateUtc="2024-09-20T01:18:00Z">
            <w:rPr/>
          </w:rPrChange>
        </w:rPr>
        <w:t>panggil</w:t>
      </w:r>
      <w:proofErr w:type="spellEnd"/>
      <w:r w:rsidRPr="00CD524C">
        <w:rPr>
          <w:color w:val="000000"/>
          <w:rPrChange w:id="334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335" w:author="Tri sukma Sarah" w:date="2024-09-20T08:18:00Z" w16du:dateUtc="2024-09-20T01:18:00Z">
            <w:rPr/>
          </w:rPrChange>
        </w:rPr>
        <w:t>kembali</w:t>
      </w:r>
      <w:proofErr w:type="spellEnd"/>
      <w:r w:rsidRPr="00CD524C">
        <w:rPr>
          <w:color w:val="000000"/>
          <w:rPrChange w:id="336" w:author="Tri sukma Sarah" w:date="2024-09-20T08:18:00Z" w16du:dateUtc="2024-09-20T01:18:00Z">
            <w:rPr/>
          </w:rPrChange>
        </w:rPr>
        <w:t xml:space="preserve"> method mute </w:t>
      </w:r>
      <w:proofErr w:type="spellStart"/>
      <w:r w:rsidRPr="00CD524C">
        <w:rPr>
          <w:color w:val="000000"/>
          <w:rPrChange w:id="337" w:author="Tri sukma Sarah" w:date="2024-09-20T08:18:00Z" w16du:dateUtc="2024-09-20T01:18:00Z">
            <w:rPr/>
          </w:rPrChange>
        </w:rPr>
        <w:t>untuk</w:t>
      </w:r>
      <w:proofErr w:type="spellEnd"/>
      <w:r w:rsidRPr="00CD524C">
        <w:rPr>
          <w:color w:val="000000"/>
          <w:rPrChange w:id="338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339" w:author="Tri sukma Sarah" w:date="2024-09-20T08:18:00Z" w16du:dateUtc="2024-09-20T01:18:00Z">
            <w:rPr/>
          </w:rPrChange>
        </w:rPr>
        <w:t>mengembalikan</w:t>
      </w:r>
      <w:proofErr w:type="spellEnd"/>
      <w:r w:rsidRPr="00CD524C">
        <w:rPr>
          <w:color w:val="000000"/>
          <w:rPrChange w:id="340" w:author="Tri sukma Sarah" w:date="2024-09-20T08:18:00Z" w16du:dateUtc="2024-09-20T01:18:00Z">
            <w:rPr/>
          </w:rPrChange>
        </w:rPr>
        <w:t xml:space="preserve"> volume </w:t>
      </w:r>
      <w:proofErr w:type="spellStart"/>
      <w:r w:rsidRPr="00CD524C">
        <w:rPr>
          <w:color w:val="000000"/>
          <w:rPrChange w:id="341" w:author="Tri sukma Sarah" w:date="2024-09-20T08:18:00Z" w16du:dateUtc="2024-09-20T01:18:00Z">
            <w:rPr/>
          </w:rPrChange>
        </w:rPr>
        <w:t>ke</w:t>
      </w:r>
      <w:proofErr w:type="spellEnd"/>
      <w:r w:rsidRPr="00CD524C">
        <w:rPr>
          <w:color w:val="000000"/>
          <w:rPrChange w:id="342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343" w:author="Tri sukma Sarah" w:date="2024-09-20T08:18:00Z" w16du:dateUtc="2024-09-20T01:18:00Z">
            <w:rPr/>
          </w:rPrChange>
        </w:rPr>
        <w:t>angka</w:t>
      </w:r>
      <w:proofErr w:type="spellEnd"/>
      <w:r w:rsidRPr="00CD524C">
        <w:rPr>
          <w:color w:val="000000"/>
          <w:rPrChange w:id="344" w:author="Tri sukma Sarah" w:date="2024-09-20T08:18:00Z" w16du:dateUtc="2024-09-20T01:18:00Z">
            <w:rPr/>
          </w:rPrChange>
        </w:rPr>
        <w:t xml:space="preserve"> </w:t>
      </w:r>
      <w:proofErr w:type="spellStart"/>
      <w:r w:rsidRPr="00CD524C">
        <w:rPr>
          <w:color w:val="000000"/>
          <w:rPrChange w:id="345" w:author="Tri sukma Sarah" w:date="2024-09-20T08:18:00Z" w16du:dateUtc="2024-09-20T01:18:00Z">
            <w:rPr/>
          </w:rPrChange>
        </w:rPr>
        <w:t>terakhir</w:t>
      </w:r>
      <w:proofErr w:type="spellEnd"/>
      <w:r w:rsidRPr="00CD524C">
        <w:rPr>
          <w:color w:val="000000"/>
          <w:rPrChange w:id="346" w:author="Tri sukma Sarah" w:date="2024-09-20T08:18:00Z" w16du:dateUtc="2024-09-20T01:18:00Z">
            <w:rPr/>
          </w:rPrChange>
        </w:rPr>
        <w:t xml:space="preserve"> kali </w:t>
      </w:r>
      <w:proofErr w:type="spellStart"/>
      <w:r w:rsidRPr="00CD524C">
        <w:rPr>
          <w:color w:val="000000"/>
          <w:rPrChange w:id="347" w:author="Tri sukma Sarah" w:date="2024-09-20T08:18:00Z" w16du:dateUtc="2024-09-20T01:18:00Z">
            <w:rPr/>
          </w:rPrChange>
        </w:rPr>
        <w:t>dinyatakan</w:t>
      </w:r>
      <w:proofErr w:type="spellEnd"/>
      <w:r w:rsidRPr="00CD524C">
        <w:rPr>
          <w:color w:val="000000"/>
          <w:rPrChange w:id="348" w:author="Tri sukma Sarah" w:date="2024-09-20T08:18:00Z" w16du:dateUtc="2024-09-20T01:18:00Z">
            <w:rPr/>
          </w:rPrChange>
        </w:rPr>
        <w:t>.</w:t>
      </w:r>
    </w:p>
    <w:p w:rsidR="00D97CBF" w:rsidRPr="00CD524C" w:rsidRDefault="00D97CBF" w:rsidP="00D97CBF">
      <w:pPr>
        <w:pStyle w:val="ListParagraph"/>
        <w:tabs>
          <w:tab w:val="center" w:pos="3137"/>
        </w:tabs>
        <w:spacing w:after="1010"/>
        <w:ind w:left="1486"/>
        <w:rPr>
          <w:color w:val="000000"/>
          <w:rPrChange w:id="349" w:author="Tri sukma Sarah" w:date="2024-09-20T08:18:00Z" w16du:dateUtc="2024-09-20T01:18:00Z">
            <w:rPr/>
          </w:rPrChange>
        </w:rPr>
      </w:pPr>
      <w:r w:rsidRPr="00CD524C">
        <w:rPr>
          <w:color w:val="000000"/>
          <w:highlight w:val="yellow"/>
          <w:rPrChange w:id="350" w:author="Tri sukma Sarah" w:date="2024-09-20T08:18:00Z" w16du:dateUtc="2024-09-20T01:18:00Z">
            <w:rPr>
              <w:highlight w:val="yellow"/>
            </w:rPr>
          </w:rPrChange>
        </w:rPr>
        <w:t>Jawab:</w:t>
      </w:r>
      <w:ins w:id="351" w:author="Tri sukma Sarah" w:date="2024-09-20T08:17:00Z" w16du:dateUtc="2024-09-20T01:17:00Z">
        <w:r w:rsidR="00CD524C" w:rsidRPr="00CD524C">
          <w:rPr>
            <w:color w:val="000000"/>
            <w:rPrChange w:id="352" w:author="Tri sukma Sarah" w:date="2024-09-20T08:18:00Z" w16du:dateUtc="2024-09-20T01:18:00Z">
              <w:rPr/>
            </w:rPrChange>
          </w:rPr>
          <w:t xml:space="preserve"> </w:t>
        </w:r>
        <w:proofErr w:type="spellStart"/>
        <w:r w:rsidR="00CD524C" w:rsidRPr="00CD524C">
          <w:rPr>
            <w:color w:val="000000"/>
            <w:rPrChange w:id="353" w:author="Tri sukma Sarah" w:date="2024-09-20T08:18:00Z" w16du:dateUtc="2024-09-20T01:18:00Z">
              <w:rPr/>
            </w:rPrChange>
          </w:rPr>
          <w:t>Berikut</w:t>
        </w:r>
        <w:proofErr w:type="spellEnd"/>
        <w:r w:rsidR="00CD524C" w:rsidRPr="00CD524C">
          <w:rPr>
            <w:color w:val="000000"/>
            <w:rPrChange w:id="354" w:author="Tri sukma Sarah" w:date="2024-09-20T08:18:00Z" w16du:dateUtc="2024-09-20T01:18:00Z">
              <w:rPr/>
            </w:rPrChange>
          </w:rPr>
          <w:t xml:space="preserve"> output yang </w:t>
        </w:r>
        <w:proofErr w:type="spellStart"/>
        <w:r w:rsidR="00CD524C" w:rsidRPr="00CD524C">
          <w:rPr>
            <w:color w:val="000000"/>
            <w:rPrChange w:id="355" w:author="Tri sukma Sarah" w:date="2024-09-20T08:18:00Z" w16du:dateUtc="2024-09-20T01:18:00Z">
              <w:rPr/>
            </w:rPrChange>
          </w:rPr>
          <w:t>diminta</w:t>
        </w:r>
      </w:ins>
      <w:proofErr w:type="spellEnd"/>
    </w:p>
    <w:p w:rsidR="00D97CBF" w:rsidRPr="00CD524C" w:rsidRDefault="00CD524C" w:rsidP="00CD524C">
      <w:pPr>
        <w:pStyle w:val="ListParagraph"/>
        <w:tabs>
          <w:tab w:val="center" w:pos="3137"/>
        </w:tabs>
        <w:spacing w:after="1010"/>
        <w:ind w:left="1486"/>
        <w:jc w:val="center"/>
        <w:rPr>
          <w:color w:val="000000"/>
          <w:rPrChange w:id="356" w:author="Tri sukma Sarah" w:date="2024-09-20T08:18:00Z" w16du:dateUtc="2024-09-20T01:18:00Z">
            <w:rPr/>
          </w:rPrChange>
        </w:rPr>
        <w:pPrChange w:id="357" w:author="Tri sukma Sarah" w:date="2024-09-20T08:17:00Z" w16du:dateUtc="2024-09-20T01:17:00Z">
          <w:pPr>
            <w:pStyle w:val="ListParagraph"/>
            <w:tabs>
              <w:tab w:val="center" w:pos="3137"/>
            </w:tabs>
            <w:spacing w:after="1010"/>
            <w:ind w:left="1486"/>
          </w:pPr>
        </w:pPrChange>
      </w:pPr>
      <w:ins w:id="358" w:author="Tri sukma Sarah" w:date="2024-09-20T08:17:00Z" w16du:dateUtc="2024-09-20T01:17:00Z">
        <w:r w:rsidRPr="00CD524C">
          <w:rPr>
            <w:noProof/>
            <w:color w:val="000000"/>
            <w:rPrChange w:id="359" w:author="Tri sukma Sarah" w:date="2024-09-20T08:18:00Z" w16du:dateUtc="2024-09-20T01:18:00Z">
              <w:rPr>
                <w:noProof/>
              </w:rPr>
            </w:rPrChange>
          </w:rPr>
          <w:drawing>
            <wp:inline distT="0" distB="0" distL="0" distR="0">
              <wp:extent cx="3594100" cy="1788795"/>
              <wp:effectExtent l="0" t="0" r="6350" b="1905"/>
              <wp:docPr id="1337569502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94100" cy="1788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97CBF" w:rsidRPr="00CD524C" w:rsidDel="00CD524C" w:rsidRDefault="00D97CBF" w:rsidP="00D97CBF">
      <w:pPr>
        <w:pStyle w:val="ListParagraph"/>
        <w:tabs>
          <w:tab w:val="center" w:pos="3137"/>
        </w:tabs>
        <w:spacing w:after="1010"/>
        <w:rPr>
          <w:del w:id="360" w:author="Tri sukma Sarah" w:date="2024-09-20T08:18:00Z" w16du:dateUtc="2024-09-20T01:18:00Z"/>
          <w:color w:val="000000"/>
          <w:rPrChange w:id="361" w:author="Tri sukma Sarah" w:date="2024-09-20T08:18:00Z" w16du:dateUtc="2024-09-20T01:18:00Z">
            <w:rPr>
              <w:del w:id="362" w:author="Tri sukma Sarah" w:date="2024-09-20T08:18:00Z" w16du:dateUtc="2024-09-20T01:18:00Z"/>
            </w:rPr>
          </w:rPrChange>
        </w:rPr>
      </w:pPr>
    </w:p>
    <w:p w:rsidR="00D97CBF" w:rsidRPr="00CD524C" w:rsidRDefault="00D97CBF" w:rsidP="00CD524C">
      <w:pPr>
        <w:tabs>
          <w:tab w:val="center" w:pos="3137"/>
        </w:tabs>
        <w:spacing w:after="1010"/>
        <w:rPr>
          <w:color w:val="000000"/>
          <w:rPrChange w:id="363" w:author="Tri sukma Sarah" w:date="2024-09-20T08:18:00Z" w16du:dateUtc="2024-09-20T01:18:00Z">
            <w:rPr/>
          </w:rPrChange>
        </w:rPr>
        <w:pPrChange w:id="364" w:author="Tri sukma Sarah" w:date="2024-09-20T08:18:00Z" w16du:dateUtc="2024-09-20T01:18:00Z">
          <w:pPr>
            <w:pStyle w:val="ListParagraph"/>
            <w:tabs>
              <w:tab w:val="center" w:pos="3137"/>
            </w:tabs>
            <w:spacing w:after="1010"/>
          </w:pPr>
        </w:pPrChange>
      </w:pPr>
    </w:p>
    <w:p w:rsidR="00D97CBF" w:rsidRPr="00CD524C" w:rsidRDefault="00D97CBF" w:rsidP="00D97CBF">
      <w:pPr>
        <w:pStyle w:val="ListParagraph"/>
        <w:tabs>
          <w:tab w:val="center" w:pos="3137"/>
        </w:tabs>
        <w:spacing w:after="1010"/>
        <w:rPr>
          <w:color w:val="000000"/>
          <w:rPrChange w:id="365" w:author="Tri sukma Sarah" w:date="2024-09-20T08:18:00Z" w16du:dateUtc="2024-09-20T01:18:00Z">
            <w:rPr/>
          </w:rPrChange>
        </w:rPr>
      </w:pPr>
    </w:p>
    <w:p w:rsidR="00D97CBF" w:rsidRPr="00CD524C" w:rsidRDefault="00D97CBF" w:rsidP="00D97CBF">
      <w:pPr>
        <w:pStyle w:val="ListParagraph"/>
        <w:tabs>
          <w:tab w:val="center" w:pos="3137"/>
        </w:tabs>
        <w:spacing w:after="1010"/>
        <w:rPr>
          <w:color w:val="000000"/>
          <w:rPrChange w:id="366" w:author="Tri sukma Sarah" w:date="2024-09-20T08:18:00Z" w16du:dateUtc="2024-09-20T01:18:00Z">
            <w:rPr/>
          </w:rPrChange>
        </w:rPr>
      </w:pPr>
    </w:p>
    <w:p w:rsidR="00D97CBF" w:rsidRPr="00CD524C" w:rsidRDefault="00D97CBF" w:rsidP="00D97CBF">
      <w:pPr>
        <w:pStyle w:val="ListParagraph"/>
        <w:tabs>
          <w:tab w:val="center" w:pos="3137"/>
        </w:tabs>
        <w:spacing w:after="1010"/>
        <w:rPr>
          <w:color w:val="000000"/>
          <w:rPrChange w:id="367" w:author="Tri sukma Sarah" w:date="2024-09-20T08:18:00Z" w16du:dateUtc="2024-09-20T01:18:00Z">
            <w:rPr/>
          </w:rPrChange>
        </w:rPr>
      </w:pPr>
    </w:p>
    <w:p w:rsidR="00D97CBF" w:rsidRPr="00CD524C" w:rsidRDefault="00D97CBF" w:rsidP="00D97CBF">
      <w:pPr>
        <w:pStyle w:val="ListParagraph"/>
        <w:tabs>
          <w:tab w:val="center" w:pos="3137"/>
        </w:tabs>
        <w:spacing w:after="1010"/>
        <w:rPr>
          <w:color w:val="000000"/>
          <w:rPrChange w:id="368" w:author="Tri sukma Sarah" w:date="2024-09-20T08:18:00Z" w16du:dateUtc="2024-09-20T01:18:00Z">
            <w:rPr/>
          </w:rPrChange>
        </w:rPr>
      </w:pPr>
    </w:p>
    <w:p w:rsidR="00D97CBF" w:rsidRPr="00CD524C" w:rsidRDefault="00D97CBF">
      <w:pPr>
        <w:rPr>
          <w:color w:val="000000"/>
          <w:rPrChange w:id="369" w:author="Tri sukma Sarah" w:date="2024-09-20T08:18:00Z" w16du:dateUtc="2024-09-20T01:18:00Z">
            <w:rPr/>
          </w:rPrChange>
        </w:rPr>
      </w:pPr>
    </w:p>
    <w:sectPr w:rsidR="00D97CBF" w:rsidRPr="00CD5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91EAB"/>
    <w:multiLevelType w:val="hybridMultilevel"/>
    <w:tmpl w:val="75C220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F6AAA"/>
    <w:multiLevelType w:val="hybridMultilevel"/>
    <w:tmpl w:val="B9129152"/>
    <w:lvl w:ilvl="0" w:tplc="3809000F">
      <w:start w:val="1"/>
      <w:numFmt w:val="decimal"/>
      <w:lvlText w:val="%1."/>
      <w:lvlJc w:val="left"/>
      <w:pPr>
        <w:ind w:left="1486" w:hanging="360"/>
      </w:pPr>
    </w:lvl>
    <w:lvl w:ilvl="1" w:tplc="38090019" w:tentative="1">
      <w:start w:val="1"/>
      <w:numFmt w:val="lowerLetter"/>
      <w:lvlText w:val="%2."/>
      <w:lvlJc w:val="left"/>
      <w:pPr>
        <w:ind w:left="2206" w:hanging="360"/>
      </w:pPr>
    </w:lvl>
    <w:lvl w:ilvl="2" w:tplc="3809001B" w:tentative="1">
      <w:start w:val="1"/>
      <w:numFmt w:val="lowerRoman"/>
      <w:lvlText w:val="%3."/>
      <w:lvlJc w:val="right"/>
      <w:pPr>
        <w:ind w:left="2926" w:hanging="180"/>
      </w:pPr>
    </w:lvl>
    <w:lvl w:ilvl="3" w:tplc="3809000F" w:tentative="1">
      <w:start w:val="1"/>
      <w:numFmt w:val="decimal"/>
      <w:lvlText w:val="%4."/>
      <w:lvlJc w:val="left"/>
      <w:pPr>
        <w:ind w:left="3646" w:hanging="360"/>
      </w:pPr>
    </w:lvl>
    <w:lvl w:ilvl="4" w:tplc="38090019" w:tentative="1">
      <w:start w:val="1"/>
      <w:numFmt w:val="lowerLetter"/>
      <w:lvlText w:val="%5."/>
      <w:lvlJc w:val="left"/>
      <w:pPr>
        <w:ind w:left="4366" w:hanging="360"/>
      </w:pPr>
    </w:lvl>
    <w:lvl w:ilvl="5" w:tplc="3809001B" w:tentative="1">
      <w:start w:val="1"/>
      <w:numFmt w:val="lowerRoman"/>
      <w:lvlText w:val="%6."/>
      <w:lvlJc w:val="right"/>
      <w:pPr>
        <w:ind w:left="5086" w:hanging="180"/>
      </w:pPr>
    </w:lvl>
    <w:lvl w:ilvl="6" w:tplc="3809000F" w:tentative="1">
      <w:start w:val="1"/>
      <w:numFmt w:val="decimal"/>
      <w:lvlText w:val="%7."/>
      <w:lvlJc w:val="left"/>
      <w:pPr>
        <w:ind w:left="5806" w:hanging="360"/>
      </w:pPr>
    </w:lvl>
    <w:lvl w:ilvl="7" w:tplc="38090019" w:tentative="1">
      <w:start w:val="1"/>
      <w:numFmt w:val="lowerLetter"/>
      <w:lvlText w:val="%8."/>
      <w:lvlJc w:val="left"/>
      <w:pPr>
        <w:ind w:left="6526" w:hanging="360"/>
      </w:pPr>
    </w:lvl>
    <w:lvl w:ilvl="8" w:tplc="38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" w15:restartNumberingAfterBreak="0">
    <w:nsid w:val="62E95045"/>
    <w:multiLevelType w:val="hybridMultilevel"/>
    <w:tmpl w:val="894A539A"/>
    <w:lvl w:ilvl="0" w:tplc="F3EEB3AE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0" w:hanging="360"/>
      </w:pPr>
    </w:lvl>
    <w:lvl w:ilvl="2" w:tplc="3809001B" w:tentative="1">
      <w:start w:val="1"/>
      <w:numFmt w:val="lowerRoman"/>
      <w:lvlText w:val="%3."/>
      <w:lvlJc w:val="right"/>
      <w:pPr>
        <w:ind w:left="2570" w:hanging="180"/>
      </w:pPr>
    </w:lvl>
    <w:lvl w:ilvl="3" w:tplc="3809000F" w:tentative="1">
      <w:start w:val="1"/>
      <w:numFmt w:val="decimal"/>
      <w:lvlText w:val="%4."/>
      <w:lvlJc w:val="left"/>
      <w:pPr>
        <w:ind w:left="3290" w:hanging="360"/>
      </w:pPr>
    </w:lvl>
    <w:lvl w:ilvl="4" w:tplc="38090019" w:tentative="1">
      <w:start w:val="1"/>
      <w:numFmt w:val="lowerLetter"/>
      <w:lvlText w:val="%5."/>
      <w:lvlJc w:val="left"/>
      <w:pPr>
        <w:ind w:left="4010" w:hanging="360"/>
      </w:pPr>
    </w:lvl>
    <w:lvl w:ilvl="5" w:tplc="3809001B" w:tentative="1">
      <w:start w:val="1"/>
      <w:numFmt w:val="lowerRoman"/>
      <w:lvlText w:val="%6."/>
      <w:lvlJc w:val="right"/>
      <w:pPr>
        <w:ind w:left="4730" w:hanging="180"/>
      </w:pPr>
    </w:lvl>
    <w:lvl w:ilvl="6" w:tplc="3809000F" w:tentative="1">
      <w:start w:val="1"/>
      <w:numFmt w:val="decimal"/>
      <w:lvlText w:val="%7."/>
      <w:lvlJc w:val="left"/>
      <w:pPr>
        <w:ind w:left="5450" w:hanging="360"/>
      </w:pPr>
    </w:lvl>
    <w:lvl w:ilvl="7" w:tplc="38090019" w:tentative="1">
      <w:start w:val="1"/>
      <w:numFmt w:val="lowerLetter"/>
      <w:lvlText w:val="%8."/>
      <w:lvlJc w:val="left"/>
      <w:pPr>
        <w:ind w:left="6170" w:hanging="360"/>
      </w:pPr>
    </w:lvl>
    <w:lvl w:ilvl="8" w:tplc="3809001B" w:tentative="1">
      <w:start w:val="1"/>
      <w:numFmt w:val="lowerRoman"/>
      <w:lvlText w:val="%9."/>
      <w:lvlJc w:val="right"/>
      <w:pPr>
        <w:ind w:left="6890" w:hanging="180"/>
      </w:pPr>
    </w:lvl>
  </w:abstractNum>
  <w:num w:numId="1" w16cid:durableId="1001666200">
    <w:abstractNumId w:val="0"/>
  </w:num>
  <w:num w:numId="2" w16cid:durableId="922109713">
    <w:abstractNumId w:val="1"/>
  </w:num>
  <w:num w:numId="3" w16cid:durableId="60700514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ri sukma Sarah">
    <w15:presenceInfo w15:providerId="Windows Live" w15:userId="252e97ec7a936d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BF"/>
    <w:rsid w:val="00042012"/>
    <w:rsid w:val="000F3EDB"/>
    <w:rsid w:val="0015495F"/>
    <w:rsid w:val="00534E35"/>
    <w:rsid w:val="00A06FA8"/>
    <w:rsid w:val="00CD524C"/>
    <w:rsid w:val="00CF01E6"/>
    <w:rsid w:val="00D9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B2CC"/>
  <w15:chartTrackingRefBased/>
  <w15:docId w15:val="{0925E7DA-9CEA-446B-BEBC-1DA17EAD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CBF"/>
    <w:pPr>
      <w:ind w:left="720"/>
      <w:contextualSpacing/>
    </w:pPr>
  </w:style>
  <w:style w:type="paragraph" w:styleId="Revision">
    <w:name w:val="Revision"/>
    <w:hidden/>
    <w:uiPriority w:val="99"/>
    <w:semiHidden/>
    <w:rsid w:val="00534E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sukma Sarah</dc:creator>
  <cp:keywords/>
  <dc:description/>
  <cp:lastModifiedBy>Tri sukma Sarah</cp:lastModifiedBy>
  <cp:revision>1</cp:revision>
  <dcterms:created xsi:type="dcterms:W3CDTF">2024-09-20T00:11:00Z</dcterms:created>
  <dcterms:modified xsi:type="dcterms:W3CDTF">2024-09-20T01:20:00Z</dcterms:modified>
</cp:coreProperties>
</file>